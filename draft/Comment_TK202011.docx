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EBD" w:rsidRDefault="008D2657" w:rsidP="00567EBD">
      <w:pPr>
        <w:jc w:val="center"/>
        <w:rPr>
          <w:rFonts w:ascii="Times New Roman" w:hAnsi="Times New Roman" w:cs="Times New Roman"/>
          <w:sz w:val="22"/>
        </w:rPr>
      </w:pPr>
      <w:r>
        <w:rPr>
          <w:rFonts w:ascii="Times New Roman" w:hAnsi="Times New Roman" w:cs="Times New Roman" w:hint="eastAsia"/>
          <w:sz w:val="22"/>
        </w:rPr>
        <w:t xml:space="preserve">Comments on </w:t>
      </w:r>
      <w:r w:rsidRPr="008D2657">
        <w:rPr>
          <w:rFonts w:ascii="Times New Roman" w:hAnsi="Times New Roman" w:cs="Times New Roman"/>
          <w:sz w:val="22"/>
        </w:rPr>
        <w:t>"</w:t>
      </w:r>
      <w:r w:rsidR="00567EBD" w:rsidRPr="00567EBD">
        <w:rPr>
          <w:rFonts w:ascii="Times New Roman" w:hAnsi="Times New Roman" w:cs="Times New Roman"/>
          <w:sz w:val="22"/>
        </w:rPr>
        <w:t>An escape from a poverty trap and the role of entrepreneurship: Microfinance lending to the ultra poor in the Northern Bangladesh</w:t>
      </w:r>
      <w:r w:rsidRPr="008D2657">
        <w:rPr>
          <w:rFonts w:ascii="Times New Roman" w:hAnsi="Times New Roman" w:cs="Times New Roman"/>
          <w:sz w:val="22"/>
        </w:rPr>
        <w:t>"</w:t>
      </w:r>
    </w:p>
    <w:p w:rsidR="00567EBD" w:rsidRDefault="008D2657" w:rsidP="00567EBD">
      <w:pPr>
        <w:jc w:val="center"/>
        <w:rPr>
          <w:rFonts w:ascii="Times New Roman" w:hAnsi="Times New Roman" w:cs="Times New Roman"/>
          <w:sz w:val="22"/>
        </w:rPr>
      </w:pPr>
      <w:r>
        <w:rPr>
          <w:rFonts w:ascii="Times New Roman" w:hAnsi="Times New Roman" w:cs="Times New Roman" w:hint="eastAsia"/>
          <w:sz w:val="22"/>
        </w:rPr>
        <w:t>(Novem</w:t>
      </w:r>
      <w:r w:rsidR="00567EBD">
        <w:rPr>
          <w:rFonts w:ascii="Times New Roman" w:hAnsi="Times New Roman" w:cs="Times New Roman" w:hint="eastAsia"/>
          <w:sz w:val="22"/>
        </w:rPr>
        <w:t xml:space="preserve">ber </w:t>
      </w:r>
      <w:r w:rsidR="00772014">
        <w:rPr>
          <w:rFonts w:ascii="Times New Roman" w:hAnsi="Times New Roman" w:cs="Times New Roman" w:hint="eastAsia"/>
          <w:sz w:val="22"/>
        </w:rPr>
        <w:t>3</w:t>
      </w:r>
      <w:r w:rsidR="00567EBD">
        <w:rPr>
          <w:rFonts w:ascii="Times New Roman" w:hAnsi="Times New Roman" w:cs="Times New Roman" w:hint="eastAsia"/>
          <w:sz w:val="22"/>
        </w:rPr>
        <w:t>, 2020</w:t>
      </w:r>
      <w:r w:rsidR="00772014">
        <w:rPr>
          <w:rFonts w:ascii="Times New Roman" w:hAnsi="Times New Roman" w:cs="Times New Roman" w:hint="eastAsia"/>
          <w:sz w:val="22"/>
        </w:rPr>
        <w:t>,</w:t>
      </w:r>
      <w:r w:rsidR="00567EBD">
        <w:rPr>
          <w:rFonts w:ascii="Times New Roman" w:hAnsi="Times New Roman" w:cs="Times New Roman" w:hint="eastAsia"/>
          <w:sz w:val="22"/>
        </w:rPr>
        <w:t xml:space="preserve"> version)</w:t>
      </w:r>
    </w:p>
    <w:p w:rsidR="00567EBD" w:rsidRDefault="00567EBD" w:rsidP="00567EBD">
      <w:pPr>
        <w:jc w:val="right"/>
        <w:rPr>
          <w:rFonts w:ascii="Times New Roman" w:hAnsi="Times New Roman" w:cs="Times New Roman"/>
          <w:sz w:val="22"/>
        </w:rPr>
      </w:pPr>
      <w:r>
        <w:rPr>
          <w:rFonts w:ascii="Times New Roman" w:hAnsi="Times New Roman" w:cs="Times New Roman" w:hint="eastAsia"/>
          <w:sz w:val="22"/>
        </w:rPr>
        <w:t>Takashi Kurosaki</w:t>
      </w:r>
    </w:p>
    <w:p w:rsidR="00567EBD" w:rsidRDefault="00567EBD" w:rsidP="000E2CAC">
      <w:pPr>
        <w:rPr>
          <w:rFonts w:ascii="Times New Roman" w:hAnsi="Times New Roman" w:cs="Times New Roman"/>
          <w:sz w:val="22"/>
        </w:rPr>
      </w:pPr>
    </w:p>
    <w:p w:rsidR="00567EBD" w:rsidRDefault="00A00187" w:rsidP="000E2CAC">
      <w:pPr>
        <w:rPr>
          <w:rFonts w:ascii="Times New Roman" w:hAnsi="Times New Roman" w:cs="Times New Roman"/>
          <w:sz w:val="22"/>
        </w:rPr>
      </w:pPr>
      <w:r>
        <w:rPr>
          <w:rFonts w:ascii="Times New Roman" w:hAnsi="Times New Roman" w:cs="Times New Roman" w:hint="eastAsia"/>
          <w:sz w:val="22"/>
        </w:rPr>
        <w:t xml:space="preserve">Comments are in the order of pages. </w:t>
      </w:r>
      <w:r w:rsidR="00567EBD">
        <w:rPr>
          <w:rFonts w:ascii="Times New Roman" w:hAnsi="Times New Roman" w:cs="Times New Roman" w:hint="eastAsia"/>
          <w:sz w:val="22"/>
        </w:rPr>
        <w:t xml:space="preserve">Below, I first paste the text from the draft. My comments are shown in an indented paragraph. When I have a specific proposal for revision, I write it in </w:t>
      </w:r>
      <w:r w:rsidR="007A35DF">
        <w:rPr>
          <w:rFonts w:ascii="Times New Roman" w:hAnsi="Times New Roman" w:cs="Times New Roman" w:hint="eastAsia"/>
          <w:sz w:val="22"/>
        </w:rPr>
        <w:t>blue</w:t>
      </w:r>
      <w:r w:rsidR="00567EBD">
        <w:rPr>
          <w:rFonts w:ascii="Times New Roman" w:hAnsi="Times New Roman" w:cs="Times New Roman" w:hint="eastAsia"/>
          <w:sz w:val="22"/>
        </w:rPr>
        <w:t xml:space="preserve"> fonts. For minor editorial changes that require no explanation, I use </w:t>
      </w:r>
      <w:r w:rsidR="00567EBD">
        <w:rPr>
          <w:rFonts w:ascii="Times New Roman" w:hAnsi="Times New Roman" w:cs="Times New Roman"/>
          <w:sz w:val="22"/>
        </w:rPr>
        <w:t>“</w:t>
      </w:r>
      <w:r w:rsidR="00567EBD">
        <w:rPr>
          <w:rFonts w:ascii="Times New Roman" w:hAnsi="Times New Roman" w:cs="Times New Roman" w:hint="eastAsia"/>
          <w:sz w:val="22"/>
        </w:rPr>
        <w:t>track change</w:t>
      </w:r>
      <w:r w:rsidR="00567EBD">
        <w:rPr>
          <w:rFonts w:ascii="Times New Roman" w:hAnsi="Times New Roman" w:cs="Times New Roman"/>
          <w:sz w:val="22"/>
        </w:rPr>
        <w:t>”</w:t>
      </w:r>
      <w:r w:rsidR="00567EBD">
        <w:rPr>
          <w:rFonts w:ascii="Times New Roman" w:hAnsi="Times New Roman" w:cs="Times New Roman" w:hint="eastAsia"/>
          <w:sz w:val="22"/>
        </w:rPr>
        <w:t xml:space="preserve"> function in Word to show my suggested revision.</w:t>
      </w:r>
      <w:r w:rsidR="009E7175">
        <w:rPr>
          <w:rFonts w:ascii="Times New Roman" w:hAnsi="Times New Roman" w:cs="Times New Roman" w:hint="eastAsia"/>
          <w:sz w:val="22"/>
        </w:rPr>
        <w:t xml:space="preserve"> Those comments starting with * is something need discussion (others are mostly technical).</w:t>
      </w:r>
    </w:p>
    <w:p w:rsidR="00567EBD" w:rsidRDefault="00567EBD" w:rsidP="000E2CAC">
      <w:pPr>
        <w:rPr>
          <w:rFonts w:ascii="Times New Roman" w:hAnsi="Times New Roman" w:cs="Times New Roman"/>
          <w:sz w:val="22"/>
        </w:rPr>
      </w:pPr>
    </w:p>
    <w:p w:rsidR="00772014" w:rsidRDefault="00772014" w:rsidP="00772014">
      <w:pPr>
        <w:rPr>
          <w:rFonts w:ascii="Times New Roman" w:hAnsi="Times New Roman" w:cs="Times New Roman"/>
          <w:sz w:val="22"/>
        </w:rPr>
      </w:pPr>
      <w:r>
        <w:rPr>
          <w:rFonts w:ascii="Times New Roman" w:hAnsi="Times New Roman" w:cs="Times New Roman" w:hint="eastAsia"/>
          <w:sz w:val="22"/>
        </w:rPr>
        <w:t xml:space="preserve">Throughout the paper, </w:t>
      </w:r>
      <w:r w:rsidRPr="008D2657">
        <w:rPr>
          <w:rFonts w:ascii="Times New Roman" w:hAnsi="Times New Roman" w:cs="Times New Roman"/>
          <w:sz w:val="22"/>
        </w:rPr>
        <w:t>"</w:t>
      </w:r>
      <w:r w:rsidRPr="00567EBD">
        <w:rPr>
          <w:rFonts w:ascii="Times New Roman" w:hAnsi="Times New Roman" w:cs="Times New Roman"/>
          <w:sz w:val="22"/>
        </w:rPr>
        <w:t>the Northern Bangladesh</w:t>
      </w:r>
      <w:r w:rsidRPr="008D2657">
        <w:rPr>
          <w:rFonts w:ascii="Times New Roman" w:hAnsi="Times New Roman" w:cs="Times New Roman"/>
          <w:sz w:val="22"/>
        </w:rPr>
        <w:t>"</w:t>
      </w:r>
      <w:r>
        <w:rPr>
          <w:rFonts w:ascii="Times New Roman" w:hAnsi="Times New Roman" w:cs="Times New Roman" w:hint="eastAsia"/>
          <w:sz w:val="22"/>
        </w:rPr>
        <w:t xml:space="preserve"> </w:t>
      </w:r>
    </w:p>
    <w:p w:rsidR="00772014" w:rsidRDefault="00772014" w:rsidP="00772014">
      <w:pPr>
        <w:ind w:leftChars="300" w:left="630"/>
        <w:rPr>
          <w:rFonts w:ascii="Times New Roman" w:hAnsi="Times New Roman" w:cs="Times New Roman"/>
          <w:sz w:val="22"/>
        </w:rPr>
      </w:pPr>
      <w:r>
        <w:rPr>
          <w:rFonts w:ascii="Times New Roman" w:hAnsi="Times New Roman" w:cs="Times New Roman" w:hint="eastAsia"/>
          <w:sz w:val="22"/>
        </w:rPr>
        <w:t xml:space="preserve">I think we do not need the definite article and capitalization =&gt; </w:t>
      </w:r>
      <w:r w:rsidRPr="008D2657">
        <w:rPr>
          <w:rFonts w:ascii="Times New Roman" w:hAnsi="Times New Roman" w:cs="Times New Roman"/>
          <w:sz w:val="22"/>
        </w:rPr>
        <w:t>"</w:t>
      </w:r>
      <w:r w:rsidRPr="00772014">
        <w:rPr>
          <w:rFonts w:ascii="Times New Roman" w:hAnsi="Times New Roman" w:cs="Times New Roman" w:hint="eastAsia"/>
          <w:color w:val="0070C0"/>
          <w:sz w:val="22"/>
        </w:rPr>
        <w:t>n</w:t>
      </w:r>
      <w:r w:rsidRPr="00772014">
        <w:rPr>
          <w:rFonts w:ascii="Times New Roman" w:hAnsi="Times New Roman" w:cs="Times New Roman"/>
          <w:color w:val="0070C0"/>
          <w:sz w:val="22"/>
        </w:rPr>
        <w:t>orthern Bangladesh</w:t>
      </w:r>
      <w:r w:rsidRPr="008D2657">
        <w:rPr>
          <w:rFonts w:ascii="Times New Roman" w:hAnsi="Times New Roman" w:cs="Times New Roman"/>
          <w:sz w:val="22"/>
        </w:rPr>
        <w:t>"</w:t>
      </w:r>
    </w:p>
    <w:p w:rsidR="00772014" w:rsidRDefault="00772014" w:rsidP="000E2CAC">
      <w:pPr>
        <w:rPr>
          <w:rFonts w:ascii="Times New Roman" w:hAnsi="Times New Roman" w:cs="Times New Roman"/>
          <w:sz w:val="22"/>
        </w:rPr>
      </w:pPr>
    </w:p>
    <w:p w:rsidR="00567EBD" w:rsidRDefault="009E7175" w:rsidP="000E2CAC">
      <w:pPr>
        <w:rPr>
          <w:rFonts w:ascii="Times New Roman" w:hAnsi="Times New Roman" w:cs="Times New Roman"/>
          <w:sz w:val="22"/>
        </w:rPr>
      </w:pPr>
      <w:r>
        <w:rPr>
          <w:rFonts w:ascii="Times New Roman" w:hAnsi="Times New Roman" w:cs="Times New Roman" w:hint="eastAsia"/>
          <w:sz w:val="22"/>
        </w:rPr>
        <w:t>*</w:t>
      </w:r>
      <w:r w:rsidR="00567EBD">
        <w:rPr>
          <w:rFonts w:ascii="Times New Roman" w:hAnsi="Times New Roman" w:cs="Times New Roman" w:hint="eastAsia"/>
          <w:sz w:val="22"/>
        </w:rPr>
        <w:t xml:space="preserve">p.1, title </w:t>
      </w:r>
      <w:r w:rsidR="00567EBD" w:rsidRPr="008D2657">
        <w:rPr>
          <w:rFonts w:ascii="Times New Roman" w:hAnsi="Times New Roman" w:cs="Times New Roman"/>
          <w:sz w:val="22"/>
        </w:rPr>
        <w:t>"</w:t>
      </w:r>
      <w:r w:rsidR="00567EBD" w:rsidRPr="00567EBD">
        <w:rPr>
          <w:rFonts w:ascii="Times New Roman" w:hAnsi="Times New Roman" w:cs="Times New Roman"/>
          <w:sz w:val="22"/>
        </w:rPr>
        <w:t>An escape from a poverty trap and the role of entrepreneurship: Microfinance lending to the ultra poor in the Northern Bangladesh</w:t>
      </w:r>
      <w:r w:rsidR="00567EBD" w:rsidRPr="008D2657">
        <w:rPr>
          <w:rFonts w:ascii="Times New Roman" w:hAnsi="Times New Roman" w:cs="Times New Roman"/>
          <w:sz w:val="22"/>
        </w:rPr>
        <w:t>"</w:t>
      </w:r>
    </w:p>
    <w:p w:rsidR="008D2657" w:rsidRPr="00567EBD" w:rsidRDefault="00567EBD" w:rsidP="00567EBD">
      <w:pPr>
        <w:ind w:leftChars="300" w:left="630"/>
        <w:rPr>
          <w:rFonts w:ascii="Times New Roman" w:hAnsi="Times New Roman" w:cs="Times New Roman"/>
          <w:sz w:val="22"/>
        </w:rPr>
      </w:pPr>
      <w:r w:rsidRPr="00567EBD">
        <w:rPr>
          <w:rFonts w:ascii="Times New Roman" w:hAnsi="Times New Roman" w:cs="Times New Roman" w:hint="eastAsia"/>
          <w:sz w:val="22"/>
        </w:rPr>
        <w:t xml:space="preserve">I see no reason to emphasize </w:t>
      </w:r>
      <w:r w:rsidRPr="00567EBD">
        <w:rPr>
          <w:rFonts w:ascii="Times New Roman" w:hAnsi="Times New Roman" w:cs="Times New Roman"/>
          <w:sz w:val="22"/>
        </w:rPr>
        <w:t>“</w:t>
      </w:r>
      <w:r w:rsidRPr="00073957">
        <w:rPr>
          <w:rFonts w:ascii="Times New Roman" w:hAnsi="Times New Roman" w:cs="Times New Roman" w:hint="eastAsia"/>
          <w:sz w:val="22"/>
          <w:u w:val="single"/>
        </w:rPr>
        <w:t>northern</w:t>
      </w:r>
      <w:r w:rsidRPr="00567EBD">
        <w:rPr>
          <w:rFonts w:ascii="Times New Roman" w:hAnsi="Times New Roman" w:cs="Times New Roman"/>
          <w:sz w:val="22"/>
        </w:rPr>
        <w:t>”</w:t>
      </w:r>
      <w:r w:rsidRPr="00567EBD">
        <w:rPr>
          <w:rFonts w:ascii="Times New Roman" w:hAnsi="Times New Roman" w:cs="Times New Roman" w:hint="eastAsia"/>
          <w:sz w:val="22"/>
        </w:rPr>
        <w:t xml:space="preserve"> Bangladesh in the title. The adjective would give readers (referees) a</w:t>
      </w:r>
      <w:r w:rsidR="00E73D2F">
        <w:rPr>
          <w:rFonts w:ascii="Times New Roman" w:hAnsi="Times New Roman" w:cs="Times New Roman" w:hint="eastAsia"/>
          <w:sz w:val="22"/>
        </w:rPr>
        <w:t xml:space="preserve"> wrong</w:t>
      </w:r>
      <w:r w:rsidRPr="00567EBD">
        <w:rPr>
          <w:rFonts w:ascii="Times New Roman" w:hAnsi="Times New Roman" w:cs="Times New Roman" w:hint="eastAsia"/>
          <w:sz w:val="22"/>
        </w:rPr>
        <w:t xml:space="preserve"> impression that this is a case study applicable to only northern Bangladesh. How about </w:t>
      </w:r>
      <w:r w:rsidRPr="00E73D2F">
        <w:rPr>
          <w:rFonts w:ascii="Times New Roman" w:hAnsi="Times New Roman" w:cs="Times New Roman"/>
          <w:sz w:val="22"/>
        </w:rPr>
        <w:t xml:space="preserve">"An escape from a poverty trap and the role of entrepreneurship: Microfinance lending </w:t>
      </w:r>
      <w:r w:rsidRPr="00073957">
        <w:rPr>
          <w:rFonts w:ascii="Times New Roman" w:hAnsi="Times New Roman" w:cs="Times New Roman"/>
          <w:sz w:val="22"/>
        </w:rPr>
        <w:t xml:space="preserve">to </w:t>
      </w:r>
      <w:r w:rsidRPr="007A35DF">
        <w:rPr>
          <w:rFonts w:ascii="Times New Roman" w:hAnsi="Times New Roman" w:cs="Times New Roman"/>
          <w:color w:val="0070C0"/>
          <w:sz w:val="22"/>
        </w:rPr>
        <w:t>the ultra poor in Bangladesh</w:t>
      </w:r>
      <w:r w:rsidRPr="007A35DF">
        <w:rPr>
          <w:rFonts w:ascii="Times New Roman" w:hAnsi="Times New Roman" w:cs="Times New Roman"/>
          <w:color w:val="000000" w:themeColor="text1"/>
          <w:sz w:val="22"/>
        </w:rPr>
        <w:t>"</w:t>
      </w:r>
      <w:r w:rsidRPr="007A35DF">
        <w:rPr>
          <w:rFonts w:ascii="Times New Roman" w:hAnsi="Times New Roman" w:cs="Times New Roman" w:hint="eastAsia"/>
          <w:color w:val="000000" w:themeColor="text1"/>
          <w:sz w:val="22"/>
        </w:rPr>
        <w:t>?</w:t>
      </w:r>
    </w:p>
    <w:p w:rsidR="00567EBD" w:rsidRDefault="00567EBD" w:rsidP="000E2CAC">
      <w:pPr>
        <w:rPr>
          <w:rFonts w:ascii="Times New Roman" w:hAnsi="Times New Roman" w:cs="Times New Roman"/>
          <w:sz w:val="22"/>
        </w:rPr>
      </w:pPr>
    </w:p>
    <w:p w:rsidR="00567EBD" w:rsidRDefault="009E7175" w:rsidP="00E73D2F">
      <w:pPr>
        <w:rPr>
          <w:rFonts w:ascii="Times New Roman" w:hAnsi="Times New Roman" w:cs="Times New Roman"/>
          <w:sz w:val="22"/>
        </w:rPr>
      </w:pPr>
      <w:r>
        <w:rPr>
          <w:rFonts w:ascii="Times New Roman" w:hAnsi="Times New Roman" w:cs="Times New Roman" w:hint="eastAsia"/>
          <w:sz w:val="22"/>
        </w:rPr>
        <w:t>*</w:t>
      </w:r>
      <w:r w:rsidR="00567EBD">
        <w:rPr>
          <w:rFonts w:ascii="Times New Roman" w:hAnsi="Times New Roman" w:cs="Times New Roman" w:hint="eastAsia"/>
          <w:sz w:val="22"/>
        </w:rPr>
        <w:t xml:space="preserve">p.1, </w:t>
      </w:r>
      <w:r w:rsidR="00E73D2F">
        <w:rPr>
          <w:rFonts w:ascii="Times New Roman" w:hAnsi="Times New Roman" w:cs="Times New Roman" w:hint="eastAsia"/>
          <w:sz w:val="22"/>
        </w:rPr>
        <w:t>abstract</w:t>
      </w:r>
      <w:r w:rsidR="00567EBD">
        <w:rPr>
          <w:rFonts w:ascii="Times New Roman" w:hAnsi="Times New Roman" w:cs="Times New Roman" w:hint="eastAsia"/>
          <w:sz w:val="22"/>
        </w:rPr>
        <w:t xml:space="preserve"> </w:t>
      </w:r>
      <w:r w:rsidR="00567EBD" w:rsidRPr="008D2657">
        <w:rPr>
          <w:rFonts w:ascii="Times New Roman" w:hAnsi="Times New Roman" w:cs="Times New Roman"/>
          <w:sz w:val="22"/>
        </w:rPr>
        <w:t>"</w:t>
      </w:r>
      <w:r w:rsidR="00E73D2F" w:rsidRPr="00E73D2F">
        <w:rPr>
          <w:rFonts w:ascii="Times New Roman" w:hAnsi="Times New Roman" w:cs="Times New Roman"/>
          <w:sz w:val="22"/>
        </w:rPr>
        <w:t>Our main findings, a large, upfront disbursement results in faster asset accumulation that is suggestive of an escape from a poverty trap and managerial support programs induce the participation of the ultra poor, are generalisable to other rural areas that are suited to livestock production.</w:t>
      </w:r>
      <w:r w:rsidR="00567EBD" w:rsidRPr="008D2657">
        <w:rPr>
          <w:rFonts w:ascii="Times New Roman" w:hAnsi="Times New Roman" w:cs="Times New Roman"/>
          <w:sz w:val="22"/>
        </w:rPr>
        <w:t>"</w:t>
      </w:r>
    </w:p>
    <w:p w:rsidR="00567EBD" w:rsidRPr="00567EBD" w:rsidRDefault="00567EBD" w:rsidP="00567EBD">
      <w:pPr>
        <w:ind w:leftChars="300" w:left="630"/>
        <w:rPr>
          <w:rFonts w:ascii="Times New Roman" w:hAnsi="Times New Roman" w:cs="Times New Roman"/>
          <w:sz w:val="22"/>
        </w:rPr>
      </w:pPr>
      <w:r w:rsidRPr="00567EBD">
        <w:rPr>
          <w:rFonts w:ascii="Times New Roman" w:hAnsi="Times New Roman" w:cs="Times New Roman" w:hint="eastAsia"/>
          <w:sz w:val="22"/>
        </w:rPr>
        <w:t xml:space="preserve">I see no reason to emphasize </w:t>
      </w:r>
      <w:r w:rsidRPr="00567EBD">
        <w:rPr>
          <w:rFonts w:ascii="Times New Roman" w:hAnsi="Times New Roman" w:cs="Times New Roman"/>
          <w:sz w:val="22"/>
        </w:rPr>
        <w:t>“</w:t>
      </w:r>
      <w:r w:rsidR="00E73D2F">
        <w:rPr>
          <w:rFonts w:ascii="Times New Roman" w:hAnsi="Times New Roman" w:cs="Times New Roman" w:hint="eastAsia"/>
          <w:sz w:val="22"/>
        </w:rPr>
        <w:t>livestock</w:t>
      </w:r>
      <w:r w:rsidRPr="00567EBD">
        <w:rPr>
          <w:rFonts w:ascii="Times New Roman" w:hAnsi="Times New Roman" w:cs="Times New Roman"/>
          <w:sz w:val="22"/>
        </w:rPr>
        <w:t>”</w:t>
      </w:r>
      <w:r w:rsidRPr="00567EBD">
        <w:rPr>
          <w:rFonts w:ascii="Times New Roman" w:hAnsi="Times New Roman" w:cs="Times New Roman" w:hint="eastAsia"/>
          <w:sz w:val="22"/>
        </w:rPr>
        <w:t xml:space="preserve"> </w:t>
      </w:r>
      <w:r w:rsidR="00E73D2F">
        <w:rPr>
          <w:rFonts w:ascii="Times New Roman" w:hAnsi="Times New Roman" w:cs="Times New Roman" w:hint="eastAsia"/>
          <w:sz w:val="22"/>
        </w:rPr>
        <w:t>here</w:t>
      </w:r>
      <w:r w:rsidRPr="00567EBD">
        <w:rPr>
          <w:rFonts w:ascii="Times New Roman" w:hAnsi="Times New Roman" w:cs="Times New Roman" w:hint="eastAsia"/>
          <w:sz w:val="22"/>
        </w:rPr>
        <w:t>. Th</w:t>
      </w:r>
      <w:r w:rsidR="00E73D2F">
        <w:rPr>
          <w:rFonts w:ascii="Times New Roman" w:hAnsi="Times New Roman" w:cs="Times New Roman" w:hint="eastAsia"/>
          <w:sz w:val="22"/>
        </w:rPr>
        <w:t>is</w:t>
      </w:r>
      <w:r w:rsidRPr="00567EBD">
        <w:rPr>
          <w:rFonts w:ascii="Times New Roman" w:hAnsi="Times New Roman" w:cs="Times New Roman" w:hint="eastAsia"/>
          <w:sz w:val="22"/>
        </w:rPr>
        <w:t xml:space="preserve"> would give readers (referees) a</w:t>
      </w:r>
      <w:r w:rsidR="00E73D2F">
        <w:rPr>
          <w:rFonts w:ascii="Times New Roman" w:hAnsi="Times New Roman" w:cs="Times New Roman" w:hint="eastAsia"/>
          <w:sz w:val="22"/>
        </w:rPr>
        <w:t xml:space="preserve"> wrong</w:t>
      </w:r>
      <w:r w:rsidRPr="00567EBD">
        <w:rPr>
          <w:rFonts w:ascii="Times New Roman" w:hAnsi="Times New Roman" w:cs="Times New Roman" w:hint="eastAsia"/>
          <w:sz w:val="22"/>
        </w:rPr>
        <w:t xml:space="preserve"> impression that this is a case study applicable to </w:t>
      </w:r>
      <w:r w:rsidR="00E73D2F">
        <w:rPr>
          <w:rFonts w:ascii="Times New Roman" w:hAnsi="Times New Roman" w:cs="Times New Roman" w:hint="eastAsia"/>
          <w:sz w:val="22"/>
        </w:rPr>
        <w:t xml:space="preserve">areas where </w:t>
      </w:r>
      <w:r w:rsidR="00E73D2F">
        <w:rPr>
          <w:rFonts w:ascii="Times New Roman" w:hAnsi="Times New Roman" w:cs="Times New Roman"/>
          <w:sz w:val="22"/>
        </w:rPr>
        <w:t>livestock</w:t>
      </w:r>
      <w:r w:rsidR="00E73D2F">
        <w:rPr>
          <w:rFonts w:ascii="Times New Roman" w:hAnsi="Times New Roman" w:cs="Times New Roman" w:hint="eastAsia"/>
          <w:sz w:val="22"/>
        </w:rPr>
        <w:t xml:space="preserve"> is the main economic activity</w:t>
      </w:r>
      <w:r w:rsidRPr="00567EBD">
        <w:rPr>
          <w:rFonts w:ascii="Times New Roman" w:hAnsi="Times New Roman" w:cs="Times New Roman" w:hint="eastAsia"/>
          <w:sz w:val="22"/>
        </w:rPr>
        <w:t xml:space="preserve">. How about </w:t>
      </w:r>
      <w:r w:rsidRPr="00E73D2F">
        <w:rPr>
          <w:rFonts w:ascii="Times New Roman" w:hAnsi="Times New Roman" w:cs="Times New Roman"/>
          <w:sz w:val="22"/>
        </w:rPr>
        <w:t>"</w:t>
      </w:r>
      <w:r w:rsidR="00E73D2F" w:rsidRPr="00E73D2F">
        <w:rPr>
          <w:rFonts w:ascii="Times New Roman" w:hAnsi="Times New Roman" w:cs="Times New Roman"/>
          <w:sz w:val="22"/>
        </w:rPr>
        <w:t>Our main findings, a large, upfront disbursement results in faster asset accumulation that is suggestive of an escape from a poverty trap and managerial support programs induce the participation of the ultra poor, are</w:t>
      </w:r>
      <w:r w:rsidR="00E73D2F" w:rsidRPr="007A35DF">
        <w:rPr>
          <w:rFonts w:ascii="Times New Roman" w:hAnsi="Times New Roman" w:cs="Times New Roman"/>
          <w:color w:val="0070C0"/>
          <w:sz w:val="22"/>
        </w:rPr>
        <w:t xml:space="preserve"> generalisable to other rural areas </w:t>
      </w:r>
      <w:r w:rsidR="00E73D2F" w:rsidRPr="007A35DF">
        <w:rPr>
          <w:rFonts w:ascii="Times New Roman" w:hAnsi="Times New Roman" w:cs="Times New Roman" w:hint="eastAsia"/>
          <w:color w:val="0070C0"/>
          <w:sz w:val="22"/>
        </w:rPr>
        <w:t>with liquidity constraints</w:t>
      </w:r>
      <w:r w:rsidR="00E73D2F" w:rsidRPr="007A35DF">
        <w:rPr>
          <w:rFonts w:ascii="Times New Roman" w:hAnsi="Times New Roman" w:cs="Times New Roman" w:hint="eastAsia"/>
          <w:sz w:val="22"/>
        </w:rPr>
        <w:t>.</w:t>
      </w:r>
      <w:r w:rsidRPr="007A35DF">
        <w:rPr>
          <w:rFonts w:ascii="Times New Roman" w:hAnsi="Times New Roman" w:cs="Times New Roman"/>
          <w:sz w:val="22"/>
        </w:rPr>
        <w:t>"</w:t>
      </w:r>
      <w:r w:rsidRPr="007A35DF">
        <w:rPr>
          <w:rFonts w:ascii="Times New Roman" w:hAnsi="Times New Roman" w:cs="Times New Roman" w:hint="eastAsia"/>
          <w:sz w:val="22"/>
        </w:rPr>
        <w:t>?</w:t>
      </w:r>
    </w:p>
    <w:p w:rsidR="00567EBD" w:rsidRDefault="00567EBD" w:rsidP="00567EBD">
      <w:pPr>
        <w:rPr>
          <w:rFonts w:ascii="Times New Roman" w:hAnsi="Times New Roman" w:cs="Times New Roman"/>
          <w:sz w:val="22"/>
        </w:rPr>
      </w:pPr>
    </w:p>
    <w:p w:rsidR="00E73D2F" w:rsidRPr="00567EBD" w:rsidRDefault="00567EBD" w:rsidP="00E73D2F">
      <w:pPr>
        <w:rPr>
          <w:rFonts w:ascii="Times New Roman" w:hAnsi="Times New Roman" w:cs="Times New Roman"/>
          <w:sz w:val="22"/>
        </w:rPr>
      </w:pPr>
      <w:r>
        <w:rPr>
          <w:rFonts w:ascii="Times New Roman" w:hAnsi="Times New Roman" w:cs="Times New Roman" w:hint="eastAsia"/>
          <w:sz w:val="22"/>
        </w:rPr>
        <w:t>p.</w:t>
      </w:r>
      <w:r w:rsidR="00E73D2F">
        <w:rPr>
          <w:rFonts w:ascii="Times New Roman" w:hAnsi="Times New Roman" w:cs="Times New Roman" w:hint="eastAsia"/>
          <w:sz w:val="22"/>
        </w:rPr>
        <w:t>7</w:t>
      </w:r>
      <w:r>
        <w:rPr>
          <w:rFonts w:ascii="Times New Roman" w:hAnsi="Times New Roman" w:cs="Times New Roman" w:hint="eastAsia"/>
          <w:sz w:val="22"/>
        </w:rPr>
        <w:t xml:space="preserve">, line 6: </w:t>
      </w:r>
      <w:r w:rsidRPr="008D2657">
        <w:rPr>
          <w:rFonts w:ascii="Times New Roman" w:hAnsi="Times New Roman" w:cs="Times New Roman"/>
          <w:sz w:val="22"/>
        </w:rPr>
        <w:t>"</w:t>
      </w:r>
      <w:r w:rsidR="00E73D2F" w:rsidRPr="00E73D2F">
        <w:rPr>
          <w:rFonts w:ascii="Times New Roman" w:hAnsi="Times New Roman" w:cs="Times New Roman"/>
          <w:sz w:val="22"/>
        </w:rPr>
        <w:t>accumulation without affecting the repayment rates by 48.</w:t>
      </w:r>
      <w:del w:id="0" w:author="作成者">
        <w:r w:rsidR="00E73D2F" w:rsidRPr="00E73D2F" w:rsidDel="00E73D2F">
          <w:rPr>
            <w:rFonts w:ascii="Times New Roman" w:hAnsi="Times New Roman" w:cs="Times New Roman"/>
            <w:sz w:val="22"/>
          </w:rPr>
          <w:delText xml:space="preserve">86 </w:delText>
        </w:r>
      </w:del>
      <w:ins w:id="1" w:author="作成者">
        <w:r w:rsidR="00E73D2F">
          <w:rPr>
            <w:rFonts w:ascii="Times New Roman" w:hAnsi="Times New Roman" w:cs="Times New Roman" w:hint="eastAsia"/>
            <w:sz w:val="22"/>
          </w:rPr>
          <w:t>9</w:t>
        </w:r>
        <w:r w:rsidR="00E73D2F" w:rsidRPr="00E73D2F">
          <w:rPr>
            <w:rFonts w:ascii="Times New Roman" w:hAnsi="Times New Roman" w:cs="Times New Roman"/>
            <w:sz w:val="22"/>
          </w:rPr>
          <w:t xml:space="preserve"> </w:t>
        </w:r>
      </w:ins>
      <w:r w:rsidR="00E73D2F" w:rsidRPr="00E73D2F">
        <w:rPr>
          <w:rFonts w:ascii="Times New Roman" w:hAnsi="Times New Roman" w:cs="Times New Roman"/>
          <w:sz w:val="22"/>
        </w:rPr>
        <w:t>to 52.3 percentage points.</w:t>
      </w:r>
      <w:r w:rsidR="00E73D2F">
        <w:rPr>
          <w:rFonts w:ascii="Times New Roman" w:hAnsi="Times New Roman" w:cs="Times New Roman"/>
          <w:sz w:val="22"/>
        </w:rPr>
        <w:t>”</w:t>
      </w:r>
    </w:p>
    <w:p w:rsidR="00567EBD" w:rsidRDefault="00567EBD" w:rsidP="00567EBD">
      <w:pPr>
        <w:ind w:leftChars="300" w:left="630"/>
        <w:rPr>
          <w:rFonts w:ascii="Times New Roman" w:hAnsi="Times New Roman" w:cs="Times New Roman"/>
          <w:sz w:val="22"/>
        </w:rPr>
      </w:pPr>
    </w:p>
    <w:p w:rsidR="007A35DF" w:rsidRDefault="007A35DF" w:rsidP="007A35DF">
      <w:pPr>
        <w:rPr>
          <w:rFonts w:ascii="Times New Roman" w:hAnsi="Times New Roman" w:cs="Times New Roman"/>
          <w:sz w:val="22"/>
        </w:rPr>
      </w:pPr>
      <w:r>
        <w:rPr>
          <w:rFonts w:ascii="Times New Roman" w:hAnsi="Times New Roman" w:cs="Times New Roman" w:hint="eastAsia"/>
          <w:sz w:val="22"/>
        </w:rPr>
        <w:t xml:space="preserve">p.7, 4th paragraph </w:t>
      </w:r>
      <w:r w:rsidRPr="008D2657">
        <w:rPr>
          <w:rFonts w:ascii="Times New Roman" w:hAnsi="Times New Roman" w:cs="Times New Roman"/>
          <w:sz w:val="22"/>
        </w:rPr>
        <w:t>"</w:t>
      </w:r>
      <w:r w:rsidR="00021F09" w:rsidRPr="00021F09">
        <w:rPr>
          <w:rFonts w:ascii="Times New Roman" w:hAnsi="Times New Roman" w:cs="Times New Roman"/>
          <w:sz w:val="22"/>
        </w:rPr>
        <w:t xml:space="preserve">We find that borrowers of the arm with managerial supports have lower cattle holding, 0.22 while borrowers from other arms have .308 (p value = .156), and smaller net </w:t>
      </w:r>
      <w:r w:rsidR="00021F09" w:rsidRPr="00021F09">
        <w:rPr>
          <w:rFonts w:ascii="Times New Roman" w:hAnsi="Times New Roman" w:cs="Times New Roman"/>
          <w:sz w:val="22"/>
        </w:rPr>
        <w:lastRenderedPageBreak/>
        <w:t>asset values BDT 5603 in contrast to BDT 8204 in other arms (p value = .058). The outcomes and repayment rates are no lower than with the other arms, implying the managerial supports had a further outreach without compromising the outcomes. We also find that, relative to the traditional microfinance lending, the upfront liquidity provision increases the narrow net assets by BDT 14478 (CI 6868, 22088) in the second year, BDT 16417 (CI 1700, 31135) by the end of fourth year, and the number of cattle holding by 0.37 (CI 0.12, 0.62) in the second year, and 0.36 (CI -0.32, 1.04) by the end of fourth year. These results hold with other various definitions of assets and cattle rearing experiences.</w:t>
      </w:r>
    </w:p>
    <w:p w:rsidR="007A35DF" w:rsidRPr="00567EBD" w:rsidRDefault="007A35DF" w:rsidP="007A35DF">
      <w:pPr>
        <w:ind w:leftChars="300" w:left="630"/>
        <w:rPr>
          <w:rFonts w:ascii="Times New Roman" w:hAnsi="Times New Roman" w:cs="Times New Roman"/>
          <w:sz w:val="22"/>
        </w:rPr>
      </w:pPr>
      <w:r>
        <w:rPr>
          <w:rFonts w:ascii="Times New Roman" w:hAnsi="Times New Roman" w:cs="Times New Roman" w:hint="eastAsia"/>
          <w:sz w:val="22"/>
        </w:rPr>
        <w:t xml:space="preserve">As this is a preview of results in the introductory section, we do not need to report p-values and CI. Instead, we simply state </w:t>
      </w:r>
      <w:r>
        <w:rPr>
          <w:rFonts w:ascii="Times New Roman" w:hAnsi="Times New Roman" w:cs="Times New Roman"/>
          <w:sz w:val="22"/>
        </w:rPr>
        <w:t>“</w:t>
      </w:r>
      <w:r>
        <w:rPr>
          <w:rFonts w:ascii="Times New Roman" w:hAnsi="Times New Roman" w:cs="Times New Roman" w:hint="eastAsia"/>
          <w:sz w:val="22"/>
        </w:rPr>
        <w:t>statistically significant</w:t>
      </w:r>
      <w:r>
        <w:rPr>
          <w:rFonts w:ascii="Times New Roman" w:hAnsi="Times New Roman" w:cs="Times New Roman"/>
          <w:sz w:val="22"/>
        </w:rPr>
        <w:t>”</w:t>
      </w:r>
      <w:r w:rsidR="00365B14">
        <w:rPr>
          <w:rFonts w:ascii="Times New Roman" w:hAnsi="Times New Roman" w:cs="Times New Roman" w:hint="eastAsia"/>
          <w:sz w:val="22"/>
        </w:rPr>
        <w:t xml:space="preserve"> if necessary.</w:t>
      </w:r>
      <w:r>
        <w:rPr>
          <w:rFonts w:ascii="Times New Roman" w:hAnsi="Times New Roman" w:cs="Times New Roman" w:hint="eastAsia"/>
          <w:sz w:val="22"/>
        </w:rPr>
        <w:t xml:space="preserve"> Furthermore, it does not make sense to show the impact in </w:t>
      </w:r>
      <w:r w:rsidR="00F5562F">
        <w:rPr>
          <w:rFonts w:ascii="Times New Roman" w:hAnsi="Times New Roman" w:cs="Times New Roman" w:hint="eastAsia"/>
          <w:sz w:val="22"/>
        </w:rPr>
        <w:t xml:space="preserve">absolute numbers in </w:t>
      </w:r>
      <w:r>
        <w:rPr>
          <w:rFonts w:ascii="Times New Roman" w:hAnsi="Times New Roman" w:cs="Times New Roman" w:hint="eastAsia"/>
          <w:sz w:val="22"/>
        </w:rPr>
        <w:t xml:space="preserve">BDT </w:t>
      </w:r>
      <w:r w:rsidR="00F5562F">
        <w:rPr>
          <w:rFonts w:ascii="Times New Roman" w:hAnsi="Times New Roman" w:cs="Times New Roman" w:hint="eastAsia"/>
          <w:sz w:val="22"/>
        </w:rPr>
        <w:t xml:space="preserve">or number of cows </w:t>
      </w:r>
      <w:r>
        <w:rPr>
          <w:rFonts w:ascii="Times New Roman" w:hAnsi="Times New Roman" w:cs="Times New Roman" w:hint="eastAsia"/>
          <w:sz w:val="22"/>
        </w:rPr>
        <w:t xml:space="preserve">in the introductory section. </w:t>
      </w:r>
      <w:r w:rsidR="00F5562F">
        <w:rPr>
          <w:rFonts w:ascii="Times New Roman" w:hAnsi="Times New Roman" w:cs="Times New Roman" w:hint="eastAsia"/>
          <w:sz w:val="22"/>
        </w:rPr>
        <w:t xml:space="preserve">We should replace it by relative terms such as </w:t>
      </w:r>
      <w:r w:rsidR="00F5562F">
        <w:rPr>
          <w:rFonts w:ascii="Times New Roman" w:hAnsi="Times New Roman" w:cs="Times New Roman"/>
          <w:sz w:val="22"/>
        </w:rPr>
        <w:t>“</w:t>
      </w:r>
      <w:r w:rsidR="00F5562F">
        <w:rPr>
          <w:rFonts w:ascii="Times New Roman" w:hAnsi="Times New Roman" w:cs="Times New Roman" w:hint="eastAsia"/>
          <w:sz w:val="22"/>
        </w:rPr>
        <w:t>ZZ % of the baseline standard deviations</w:t>
      </w:r>
      <w:r w:rsidR="00F5562F">
        <w:rPr>
          <w:rFonts w:ascii="Times New Roman" w:hAnsi="Times New Roman" w:cs="Times New Roman"/>
          <w:sz w:val="22"/>
        </w:rPr>
        <w:t>”</w:t>
      </w:r>
      <w:r w:rsidR="00F5562F">
        <w:rPr>
          <w:rFonts w:ascii="Times New Roman" w:hAnsi="Times New Roman" w:cs="Times New Roman" w:hint="eastAsia"/>
          <w:sz w:val="22"/>
        </w:rPr>
        <w:t xml:space="preserve"> or </w:t>
      </w:r>
      <w:r w:rsidR="00F5562F">
        <w:rPr>
          <w:rFonts w:ascii="Times New Roman" w:hAnsi="Times New Roman" w:cs="Times New Roman"/>
          <w:sz w:val="22"/>
        </w:rPr>
        <w:t>“</w:t>
      </w:r>
      <w:r w:rsidR="00F5562F">
        <w:rPr>
          <w:rFonts w:ascii="Times New Roman" w:hAnsi="Times New Roman" w:cs="Times New Roman" w:hint="eastAsia"/>
          <w:sz w:val="22"/>
        </w:rPr>
        <w:t>YY % of the baseline means</w:t>
      </w:r>
      <w:r w:rsidR="00F5562F">
        <w:rPr>
          <w:rFonts w:ascii="Times New Roman" w:hAnsi="Times New Roman" w:cs="Times New Roman"/>
          <w:sz w:val="22"/>
        </w:rPr>
        <w:t>”</w:t>
      </w:r>
      <w:r w:rsidR="00F5562F">
        <w:rPr>
          <w:rFonts w:ascii="Times New Roman" w:hAnsi="Times New Roman" w:cs="Times New Roman" w:hint="eastAsia"/>
          <w:sz w:val="22"/>
        </w:rPr>
        <w:t>.</w:t>
      </w:r>
    </w:p>
    <w:p w:rsidR="007A35DF" w:rsidRDefault="007A35DF" w:rsidP="00567EBD">
      <w:pPr>
        <w:ind w:leftChars="300" w:left="630"/>
        <w:rPr>
          <w:rFonts w:ascii="Times New Roman" w:hAnsi="Times New Roman" w:cs="Times New Roman"/>
          <w:sz w:val="22"/>
        </w:rPr>
      </w:pPr>
    </w:p>
    <w:p w:rsidR="002C58BE" w:rsidRDefault="002C58BE" w:rsidP="002C58BE">
      <w:pPr>
        <w:rPr>
          <w:rFonts w:ascii="Times New Roman" w:hAnsi="Times New Roman" w:cs="Times New Roman"/>
          <w:sz w:val="22"/>
        </w:rPr>
      </w:pPr>
      <w:r>
        <w:rPr>
          <w:rFonts w:ascii="Times New Roman" w:hAnsi="Times New Roman" w:cs="Times New Roman" w:hint="eastAsia"/>
          <w:sz w:val="22"/>
        </w:rPr>
        <w:t>p.</w:t>
      </w:r>
      <w:r w:rsidR="00A00187">
        <w:rPr>
          <w:rFonts w:ascii="Times New Roman" w:hAnsi="Times New Roman" w:cs="Times New Roman" w:hint="eastAsia"/>
          <w:sz w:val="22"/>
        </w:rPr>
        <w:t>8</w:t>
      </w:r>
      <w:r>
        <w:rPr>
          <w:rFonts w:ascii="Times New Roman" w:hAnsi="Times New Roman" w:cs="Times New Roman" w:hint="eastAsia"/>
          <w:sz w:val="22"/>
        </w:rPr>
        <w:t xml:space="preserve">, </w:t>
      </w:r>
      <w:r w:rsidR="00A00187">
        <w:rPr>
          <w:rFonts w:ascii="Times New Roman" w:hAnsi="Times New Roman" w:cs="Times New Roman" w:hint="eastAsia"/>
          <w:sz w:val="22"/>
        </w:rPr>
        <w:t>footnote 5</w:t>
      </w:r>
      <w:r>
        <w:rPr>
          <w:rFonts w:ascii="Times New Roman" w:hAnsi="Times New Roman" w:cs="Times New Roman" w:hint="eastAsia"/>
          <w:sz w:val="22"/>
        </w:rPr>
        <w:t xml:space="preserve"> </w:t>
      </w:r>
      <w:r w:rsidRPr="008D2657">
        <w:rPr>
          <w:rFonts w:ascii="Times New Roman" w:hAnsi="Times New Roman" w:cs="Times New Roman"/>
          <w:sz w:val="22"/>
        </w:rPr>
        <w:t>"</w:t>
      </w:r>
      <w:r w:rsidR="00A00187" w:rsidRPr="00A00187">
        <w:rPr>
          <w:rFonts w:ascii="Times New Roman" w:hAnsi="Times New Roman" w:cs="Times New Roman"/>
          <w:sz w:val="22"/>
        </w:rPr>
        <w:t xml:space="preserve">Banerjee et al. (2015a) collects </w:t>
      </w:r>
      <w:ins w:id="2" w:author="作成者">
        <w:r w:rsidR="00A00187">
          <w:rPr>
            <w:rFonts w:ascii="Times New Roman" w:hAnsi="Times New Roman" w:cs="Times New Roman" w:hint="eastAsia"/>
            <w:sz w:val="22"/>
          </w:rPr>
          <w:t>six</w:t>
        </w:r>
      </w:ins>
      <w:del w:id="3" w:author="作成者">
        <w:r w:rsidR="00A00187" w:rsidRPr="00A00187" w:rsidDel="00A00187">
          <w:rPr>
            <w:rFonts w:ascii="Times New Roman" w:hAnsi="Times New Roman" w:cs="Times New Roman"/>
            <w:sz w:val="22"/>
          </w:rPr>
          <w:delText>five</w:delText>
        </w:r>
      </w:del>
      <w:r w:rsidR="00A00187" w:rsidRPr="00A00187">
        <w:rPr>
          <w:rFonts w:ascii="Times New Roman" w:hAnsi="Times New Roman" w:cs="Times New Roman"/>
          <w:sz w:val="22"/>
        </w:rPr>
        <w:t xml:space="preserve"> studies of microfinance lending impacts.</w:t>
      </w:r>
      <w:r w:rsidRPr="008D2657">
        <w:rPr>
          <w:rFonts w:ascii="Times New Roman" w:hAnsi="Times New Roman" w:cs="Times New Roman"/>
          <w:sz w:val="22"/>
        </w:rPr>
        <w:t>"</w:t>
      </w:r>
    </w:p>
    <w:p w:rsidR="00A00187" w:rsidRDefault="00A00187" w:rsidP="002C58BE">
      <w:pPr>
        <w:rPr>
          <w:rFonts w:ascii="Times New Roman" w:hAnsi="Times New Roman" w:cs="Times New Roman"/>
          <w:sz w:val="22"/>
        </w:rPr>
      </w:pPr>
    </w:p>
    <w:p w:rsidR="002C58BE" w:rsidRDefault="009E7175" w:rsidP="002C58BE">
      <w:pPr>
        <w:rPr>
          <w:rFonts w:ascii="Times New Roman" w:hAnsi="Times New Roman" w:cs="Times New Roman"/>
          <w:sz w:val="22"/>
        </w:rPr>
      </w:pPr>
      <w:r>
        <w:rPr>
          <w:rFonts w:ascii="Times New Roman" w:hAnsi="Times New Roman" w:cs="Times New Roman" w:hint="eastAsia"/>
          <w:sz w:val="22"/>
        </w:rPr>
        <w:t>*</w:t>
      </w:r>
      <w:r w:rsidR="002C58BE">
        <w:rPr>
          <w:rFonts w:ascii="Times New Roman" w:hAnsi="Times New Roman" w:cs="Times New Roman" w:hint="eastAsia"/>
          <w:sz w:val="22"/>
        </w:rPr>
        <w:t>p.</w:t>
      </w:r>
      <w:r w:rsidR="00772014">
        <w:rPr>
          <w:rFonts w:ascii="Times New Roman" w:hAnsi="Times New Roman" w:cs="Times New Roman" w:hint="eastAsia"/>
          <w:sz w:val="22"/>
        </w:rPr>
        <w:t>9</w:t>
      </w:r>
      <w:r w:rsidR="002C58BE">
        <w:rPr>
          <w:rFonts w:ascii="Times New Roman" w:hAnsi="Times New Roman" w:cs="Times New Roman" w:hint="eastAsia"/>
          <w:sz w:val="22"/>
        </w:rPr>
        <w:t xml:space="preserve">, </w:t>
      </w:r>
      <w:r w:rsidR="00772014">
        <w:rPr>
          <w:rFonts w:ascii="Times New Roman" w:hAnsi="Times New Roman" w:cs="Times New Roman" w:hint="eastAsia"/>
          <w:sz w:val="22"/>
        </w:rPr>
        <w:t>3rd paragraph</w:t>
      </w:r>
      <w:r w:rsidR="002C58BE">
        <w:rPr>
          <w:rFonts w:ascii="Times New Roman" w:hAnsi="Times New Roman" w:cs="Times New Roman" w:hint="eastAsia"/>
          <w:sz w:val="22"/>
        </w:rPr>
        <w:t xml:space="preserve"> </w:t>
      </w:r>
      <w:r w:rsidR="002C58BE" w:rsidRPr="008D2657">
        <w:rPr>
          <w:rFonts w:ascii="Times New Roman" w:hAnsi="Times New Roman" w:cs="Times New Roman"/>
          <w:sz w:val="22"/>
        </w:rPr>
        <w:t>"</w:t>
      </w:r>
      <w:r w:rsidR="00772014" w:rsidRPr="00772014">
        <w:rPr>
          <w:rFonts w:ascii="Times New Roman" w:hAnsi="Times New Roman" w:cs="Times New Roman"/>
          <w:sz w:val="22"/>
        </w:rPr>
        <w:t>Our study is no exception. It comes from a remote and isolated area of the Northern Bangladesh where the single most important production opportunity is livestock production.</w:t>
      </w:r>
      <w:r w:rsidR="002C58BE" w:rsidRPr="008D2657">
        <w:rPr>
          <w:rFonts w:ascii="Times New Roman" w:hAnsi="Times New Roman" w:cs="Times New Roman"/>
          <w:sz w:val="22"/>
        </w:rPr>
        <w:t>"</w:t>
      </w:r>
    </w:p>
    <w:p w:rsidR="002C58BE" w:rsidRPr="00567EBD" w:rsidRDefault="00772014" w:rsidP="002C58BE">
      <w:pPr>
        <w:ind w:leftChars="300" w:left="630"/>
        <w:rPr>
          <w:rFonts w:ascii="Times New Roman" w:hAnsi="Times New Roman" w:cs="Times New Roman"/>
          <w:sz w:val="22"/>
        </w:rPr>
      </w:pPr>
      <w:r>
        <w:rPr>
          <w:rFonts w:ascii="Times New Roman" w:hAnsi="Times New Roman" w:cs="Times New Roman" w:hint="eastAsia"/>
          <w:sz w:val="22"/>
        </w:rPr>
        <w:t xml:space="preserve">This could give readers a wrong impression that our study site is a livestock-based, pastoral economy. It is better to </w:t>
      </w:r>
      <w:r>
        <w:rPr>
          <w:rFonts w:ascii="Times New Roman" w:hAnsi="Times New Roman" w:cs="Times New Roman"/>
          <w:sz w:val="22"/>
        </w:rPr>
        <w:t>describe</w:t>
      </w:r>
      <w:r>
        <w:rPr>
          <w:rFonts w:ascii="Times New Roman" w:hAnsi="Times New Roman" w:cs="Times New Roman" w:hint="eastAsia"/>
          <w:sz w:val="22"/>
        </w:rPr>
        <w:t xml:space="preserve"> ours as a lowland, paddy-based crop economy. </w:t>
      </w:r>
      <w:r w:rsidR="002C58BE" w:rsidRPr="00E73D2F">
        <w:rPr>
          <w:rFonts w:ascii="Times New Roman" w:hAnsi="Times New Roman" w:cs="Times New Roman"/>
          <w:sz w:val="22"/>
        </w:rPr>
        <w:t>"</w:t>
      </w:r>
      <w:r w:rsidRPr="00772014">
        <w:rPr>
          <w:rFonts w:ascii="Times New Roman" w:hAnsi="Times New Roman" w:cs="Times New Roman"/>
          <w:sz w:val="22"/>
        </w:rPr>
        <w:t xml:space="preserve">Our study is no exception. It comes from a remote and isolated area of </w:t>
      </w:r>
      <w:r w:rsidRPr="00772014">
        <w:rPr>
          <w:rFonts w:ascii="Times New Roman" w:hAnsi="Times New Roman" w:cs="Times New Roman" w:hint="eastAsia"/>
          <w:color w:val="0070C0"/>
          <w:sz w:val="22"/>
        </w:rPr>
        <w:t>n</w:t>
      </w:r>
      <w:r w:rsidRPr="00772014">
        <w:rPr>
          <w:rFonts w:ascii="Times New Roman" w:hAnsi="Times New Roman" w:cs="Times New Roman"/>
          <w:color w:val="0070C0"/>
          <w:sz w:val="22"/>
        </w:rPr>
        <w:t xml:space="preserve">orthern Bangladesh where the single most important opportunity </w:t>
      </w:r>
      <w:r w:rsidRPr="00772014">
        <w:rPr>
          <w:rFonts w:ascii="Times New Roman" w:hAnsi="Times New Roman" w:cs="Times New Roman" w:hint="eastAsia"/>
          <w:color w:val="0070C0"/>
          <w:sz w:val="22"/>
        </w:rPr>
        <w:t xml:space="preserve">to increase income in otherwise subsistence-oriented paddy-producing villages </w:t>
      </w:r>
      <w:r w:rsidRPr="00772014">
        <w:rPr>
          <w:rFonts w:ascii="Times New Roman" w:hAnsi="Times New Roman" w:cs="Times New Roman"/>
          <w:color w:val="0070C0"/>
          <w:sz w:val="22"/>
        </w:rPr>
        <w:t>is livestock production</w:t>
      </w:r>
      <w:r w:rsidRPr="00772014">
        <w:rPr>
          <w:rFonts w:ascii="Times New Roman" w:hAnsi="Times New Roman" w:cs="Times New Roman"/>
          <w:sz w:val="22"/>
        </w:rPr>
        <w:t>.</w:t>
      </w:r>
      <w:r w:rsidR="002C58BE" w:rsidRPr="007A35DF">
        <w:rPr>
          <w:rFonts w:ascii="Times New Roman" w:hAnsi="Times New Roman" w:cs="Times New Roman"/>
          <w:color w:val="000000" w:themeColor="text1"/>
          <w:sz w:val="22"/>
        </w:rPr>
        <w:t>"</w:t>
      </w:r>
    </w:p>
    <w:p w:rsidR="00772014" w:rsidRDefault="00772014" w:rsidP="002C58BE">
      <w:pPr>
        <w:rPr>
          <w:rFonts w:ascii="Times New Roman" w:hAnsi="Times New Roman" w:cs="Times New Roman"/>
          <w:sz w:val="22"/>
        </w:rPr>
      </w:pPr>
    </w:p>
    <w:p w:rsidR="002C58BE" w:rsidRDefault="002C58BE" w:rsidP="00772014">
      <w:pPr>
        <w:rPr>
          <w:rFonts w:ascii="Times New Roman" w:hAnsi="Times New Roman" w:cs="Times New Roman"/>
          <w:sz w:val="22"/>
        </w:rPr>
      </w:pPr>
      <w:r>
        <w:rPr>
          <w:rFonts w:ascii="Times New Roman" w:hAnsi="Times New Roman" w:cs="Times New Roman" w:hint="eastAsia"/>
          <w:sz w:val="22"/>
        </w:rPr>
        <w:t>p.1</w:t>
      </w:r>
      <w:r w:rsidR="00772014">
        <w:rPr>
          <w:rFonts w:ascii="Times New Roman" w:hAnsi="Times New Roman" w:cs="Times New Roman" w:hint="eastAsia"/>
          <w:sz w:val="22"/>
        </w:rPr>
        <w:t>0</w:t>
      </w:r>
      <w:r>
        <w:rPr>
          <w:rFonts w:ascii="Times New Roman" w:hAnsi="Times New Roman" w:cs="Times New Roman" w:hint="eastAsia"/>
          <w:sz w:val="22"/>
        </w:rPr>
        <w:t xml:space="preserve">, </w:t>
      </w:r>
      <w:r w:rsidR="00772014">
        <w:rPr>
          <w:rFonts w:ascii="Times New Roman" w:hAnsi="Times New Roman" w:cs="Times New Roman" w:hint="eastAsia"/>
          <w:sz w:val="22"/>
        </w:rPr>
        <w:t>footnote 11</w:t>
      </w:r>
      <w:r>
        <w:rPr>
          <w:rFonts w:ascii="Times New Roman" w:hAnsi="Times New Roman" w:cs="Times New Roman" w:hint="eastAsia"/>
          <w:sz w:val="22"/>
        </w:rPr>
        <w:t xml:space="preserve"> </w:t>
      </w:r>
      <w:r w:rsidRPr="008D2657">
        <w:rPr>
          <w:rFonts w:ascii="Times New Roman" w:hAnsi="Times New Roman" w:cs="Times New Roman"/>
          <w:sz w:val="22"/>
        </w:rPr>
        <w:t>"</w:t>
      </w:r>
      <w:r w:rsidR="00772014" w:rsidRPr="00772014">
        <w:rPr>
          <w:rFonts w:ascii="Times New Roman" w:hAnsi="Times New Roman" w:cs="Times New Roman"/>
          <w:sz w:val="22"/>
        </w:rPr>
        <w:t>Produce of goats are mostly meat. Cow’s lactation length is 227 days and milk yield is 2.2 kg per day (Rokonuzzaman</w:t>
      </w:r>
      <w:r w:rsidR="00772014">
        <w:rPr>
          <w:rFonts w:ascii="Times New Roman" w:hAnsi="Times New Roman" w:cs="Times New Roman" w:hint="eastAsia"/>
          <w:sz w:val="22"/>
        </w:rPr>
        <w:t xml:space="preserve"> </w:t>
      </w:r>
      <w:r w:rsidR="00772014" w:rsidRPr="00772014">
        <w:rPr>
          <w:rFonts w:ascii="Times New Roman" w:hAnsi="Times New Roman" w:cs="Times New Roman"/>
          <w:sz w:val="22"/>
        </w:rPr>
        <w:t>et al., 2009) while goat milk is seldom marketed. A meat market requires a cluster of relatively high income earners,</w:t>
      </w:r>
      <w:r w:rsidR="00772014">
        <w:rPr>
          <w:rFonts w:ascii="Times New Roman" w:hAnsi="Times New Roman" w:cs="Times New Roman" w:hint="eastAsia"/>
          <w:sz w:val="22"/>
        </w:rPr>
        <w:t xml:space="preserve"> </w:t>
      </w:r>
      <w:r w:rsidR="00772014" w:rsidRPr="00772014">
        <w:rPr>
          <w:rFonts w:ascii="Times New Roman" w:hAnsi="Times New Roman" w:cs="Times New Roman"/>
          <w:sz w:val="22"/>
        </w:rPr>
        <w:t>which takes some efforts to get to from the river islands. Goat meat sales is seasonal and it does not provide a frequent</w:t>
      </w:r>
      <w:r w:rsidR="00772014">
        <w:rPr>
          <w:rFonts w:ascii="Times New Roman" w:hAnsi="Times New Roman" w:cs="Times New Roman" w:hint="eastAsia"/>
          <w:sz w:val="22"/>
        </w:rPr>
        <w:t xml:space="preserve"> </w:t>
      </w:r>
      <w:r w:rsidR="00772014" w:rsidRPr="00772014">
        <w:rPr>
          <w:rFonts w:ascii="Times New Roman" w:hAnsi="Times New Roman" w:cs="Times New Roman"/>
          <w:sz w:val="22"/>
        </w:rPr>
        <w:t>cash flow.</w:t>
      </w:r>
      <w:r w:rsidRPr="008D2657">
        <w:rPr>
          <w:rFonts w:ascii="Times New Roman" w:hAnsi="Times New Roman" w:cs="Times New Roman"/>
          <w:sz w:val="22"/>
        </w:rPr>
        <w:t>"</w:t>
      </w:r>
    </w:p>
    <w:p w:rsidR="002C58BE" w:rsidRPr="00567EBD" w:rsidRDefault="00346979" w:rsidP="002C58BE">
      <w:pPr>
        <w:ind w:leftChars="300" w:left="630"/>
        <w:rPr>
          <w:rFonts w:ascii="Times New Roman" w:hAnsi="Times New Roman" w:cs="Times New Roman"/>
          <w:sz w:val="22"/>
        </w:rPr>
      </w:pPr>
      <w:r>
        <w:rPr>
          <w:rFonts w:ascii="Times New Roman" w:hAnsi="Times New Roman" w:cs="Times New Roman" w:hint="eastAsia"/>
          <w:sz w:val="22"/>
        </w:rPr>
        <w:t xml:space="preserve">Awkward expression. I suggest </w:t>
      </w:r>
      <w:r>
        <w:rPr>
          <w:rFonts w:ascii="Times New Roman" w:hAnsi="Times New Roman" w:cs="Times New Roman"/>
          <w:sz w:val="22"/>
        </w:rPr>
        <w:t>something</w:t>
      </w:r>
      <w:r>
        <w:rPr>
          <w:rFonts w:ascii="Times New Roman" w:hAnsi="Times New Roman" w:cs="Times New Roman" w:hint="eastAsia"/>
          <w:sz w:val="22"/>
        </w:rPr>
        <w:t xml:space="preserve"> like</w:t>
      </w:r>
      <w:r w:rsidR="00D54C5D">
        <w:rPr>
          <w:rFonts w:ascii="Times New Roman" w:hAnsi="Times New Roman" w:cs="Times New Roman" w:hint="eastAsia"/>
          <w:sz w:val="22"/>
        </w:rPr>
        <w:t xml:space="preserve">: </w:t>
      </w:r>
      <w:r w:rsidR="00D54C5D" w:rsidRPr="008D2657">
        <w:rPr>
          <w:rFonts w:ascii="Times New Roman" w:hAnsi="Times New Roman" w:cs="Times New Roman"/>
          <w:sz w:val="22"/>
        </w:rPr>
        <w:t>"</w:t>
      </w:r>
      <w:r w:rsidR="00D54C5D">
        <w:rPr>
          <w:rFonts w:ascii="Times New Roman" w:hAnsi="Times New Roman" w:cs="Times New Roman" w:hint="eastAsia"/>
          <w:color w:val="0070C0"/>
          <w:sz w:val="22"/>
        </w:rPr>
        <w:t>The p</w:t>
      </w:r>
      <w:r w:rsidR="00D54C5D" w:rsidRPr="00D54C5D">
        <w:rPr>
          <w:rFonts w:ascii="Times New Roman" w:hAnsi="Times New Roman" w:cs="Times New Roman"/>
          <w:color w:val="0070C0"/>
          <w:sz w:val="22"/>
        </w:rPr>
        <w:t xml:space="preserve">roduce of goats </w:t>
      </w:r>
      <w:r w:rsidR="00D54C5D">
        <w:rPr>
          <w:rFonts w:ascii="Times New Roman" w:hAnsi="Times New Roman" w:cs="Times New Roman" w:hint="eastAsia"/>
          <w:color w:val="0070C0"/>
          <w:sz w:val="22"/>
        </w:rPr>
        <w:t>is</w:t>
      </w:r>
      <w:r w:rsidR="00D54C5D" w:rsidRPr="00D54C5D">
        <w:rPr>
          <w:rFonts w:ascii="Times New Roman" w:hAnsi="Times New Roman" w:cs="Times New Roman"/>
          <w:color w:val="0070C0"/>
          <w:sz w:val="22"/>
        </w:rPr>
        <w:t xml:space="preserve"> mostly meat</w:t>
      </w:r>
      <w:r w:rsidR="00D54C5D">
        <w:rPr>
          <w:rFonts w:ascii="Times New Roman" w:hAnsi="Times New Roman" w:cs="Times New Roman" w:hint="eastAsia"/>
          <w:color w:val="0070C0"/>
          <w:sz w:val="22"/>
        </w:rPr>
        <w:t xml:space="preserve"> and their milk is seldom marketed</w:t>
      </w:r>
      <w:r w:rsidR="00D54C5D" w:rsidRPr="00D54C5D">
        <w:rPr>
          <w:rFonts w:ascii="Times New Roman" w:hAnsi="Times New Roman" w:cs="Times New Roman"/>
          <w:color w:val="0070C0"/>
          <w:sz w:val="22"/>
        </w:rPr>
        <w:t xml:space="preserve">. </w:t>
      </w:r>
      <w:r w:rsidR="007C7065" w:rsidRPr="00D54C5D">
        <w:rPr>
          <w:rFonts w:ascii="Times New Roman" w:hAnsi="Times New Roman" w:cs="Times New Roman"/>
          <w:color w:val="0070C0"/>
          <w:sz w:val="22"/>
        </w:rPr>
        <w:t xml:space="preserve">A meat market requires a cluster of relatively high income earners, </w:t>
      </w:r>
      <w:r w:rsidR="007C7065">
        <w:rPr>
          <w:rFonts w:ascii="Times New Roman" w:hAnsi="Times New Roman" w:cs="Times New Roman" w:hint="eastAsia"/>
          <w:color w:val="0070C0"/>
          <w:sz w:val="22"/>
        </w:rPr>
        <w:t xml:space="preserve">usually located far from </w:t>
      </w:r>
      <w:r w:rsidR="007C7065" w:rsidRPr="00D54C5D">
        <w:rPr>
          <w:rFonts w:ascii="Times New Roman" w:hAnsi="Times New Roman" w:cs="Times New Roman"/>
          <w:color w:val="0070C0"/>
          <w:sz w:val="22"/>
        </w:rPr>
        <w:t>river islands</w:t>
      </w:r>
      <w:r w:rsidR="007C7065">
        <w:rPr>
          <w:rFonts w:ascii="Times New Roman" w:hAnsi="Times New Roman" w:cs="Times New Roman" w:hint="eastAsia"/>
          <w:color w:val="0070C0"/>
          <w:sz w:val="22"/>
        </w:rPr>
        <w:t xml:space="preserve">, and the demand is highly seasonal. In contrast, cow milk can be marketed locally with stable demand, the </w:t>
      </w:r>
      <w:r w:rsidR="00D54C5D" w:rsidRPr="00D54C5D">
        <w:rPr>
          <w:rFonts w:ascii="Times New Roman" w:hAnsi="Times New Roman" w:cs="Times New Roman"/>
          <w:color w:val="0070C0"/>
          <w:sz w:val="22"/>
        </w:rPr>
        <w:t>lactation length is 227 days</w:t>
      </w:r>
      <w:r w:rsidR="007C7065">
        <w:rPr>
          <w:rFonts w:ascii="Times New Roman" w:hAnsi="Times New Roman" w:cs="Times New Roman" w:hint="eastAsia"/>
          <w:color w:val="0070C0"/>
          <w:sz w:val="22"/>
        </w:rPr>
        <w:t>,</w:t>
      </w:r>
      <w:r w:rsidR="00D54C5D" w:rsidRPr="00D54C5D">
        <w:rPr>
          <w:rFonts w:ascii="Times New Roman" w:hAnsi="Times New Roman" w:cs="Times New Roman"/>
          <w:color w:val="0070C0"/>
          <w:sz w:val="22"/>
        </w:rPr>
        <w:t xml:space="preserve"> and milk yield is 2.2 kg per day (Rokonuzzaman et al., 2009)</w:t>
      </w:r>
      <w:r w:rsidR="007C7065">
        <w:rPr>
          <w:rFonts w:ascii="Times New Roman" w:hAnsi="Times New Roman" w:cs="Times New Roman" w:hint="eastAsia"/>
          <w:color w:val="0070C0"/>
          <w:sz w:val="22"/>
        </w:rPr>
        <w:t>.</w:t>
      </w:r>
      <w:r w:rsidR="002C58BE" w:rsidRPr="007A35DF">
        <w:rPr>
          <w:rFonts w:ascii="Times New Roman" w:hAnsi="Times New Roman" w:cs="Times New Roman"/>
          <w:color w:val="000000" w:themeColor="text1"/>
          <w:sz w:val="22"/>
        </w:rPr>
        <w:t>"</w:t>
      </w:r>
    </w:p>
    <w:p w:rsidR="002C58BE" w:rsidRDefault="002C58BE" w:rsidP="00567EBD">
      <w:pPr>
        <w:ind w:leftChars="300" w:left="630"/>
        <w:rPr>
          <w:rFonts w:ascii="Times New Roman" w:hAnsi="Times New Roman" w:cs="Times New Roman"/>
          <w:sz w:val="22"/>
        </w:rPr>
      </w:pPr>
    </w:p>
    <w:p w:rsidR="002C58BE" w:rsidRDefault="002C58BE" w:rsidP="007C7065">
      <w:pPr>
        <w:rPr>
          <w:rFonts w:ascii="Times New Roman" w:hAnsi="Times New Roman" w:cs="Times New Roman"/>
          <w:sz w:val="22"/>
        </w:rPr>
      </w:pPr>
      <w:r>
        <w:rPr>
          <w:rFonts w:ascii="Times New Roman" w:hAnsi="Times New Roman" w:cs="Times New Roman" w:hint="eastAsia"/>
          <w:sz w:val="22"/>
        </w:rPr>
        <w:lastRenderedPageBreak/>
        <w:t>p.1</w:t>
      </w:r>
      <w:r w:rsidR="007C7065">
        <w:rPr>
          <w:rFonts w:ascii="Times New Roman" w:hAnsi="Times New Roman" w:cs="Times New Roman" w:hint="eastAsia"/>
          <w:sz w:val="22"/>
        </w:rPr>
        <w:t>1</w:t>
      </w:r>
      <w:r>
        <w:rPr>
          <w:rFonts w:ascii="Times New Roman" w:hAnsi="Times New Roman" w:cs="Times New Roman" w:hint="eastAsia"/>
          <w:sz w:val="22"/>
        </w:rPr>
        <w:t xml:space="preserve">, </w:t>
      </w:r>
      <w:r w:rsidR="007C7065">
        <w:rPr>
          <w:rFonts w:ascii="Times New Roman" w:hAnsi="Times New Roman" w:cs="Times New Roman" w:hint="eastAsia"/>
          <w:sz w:val="22"/>
        </w:rPr>
        <w:t>3rd para</w:t>
      </w:r>
      <w:r>
        <w:rPr>
          <w:rFonts w:ascii="Times New Roman" w:hAnsi="Times New Roman" w:cs="Times New Roman" w:hint="eastAsia"/>
          <w:sz w:val="22"/>
        </w:rPr>
        <w:t xml:space="preserve"> </w:t>
      </w:r>
      <w:r w:rsidRPr="008D2657">
        <w:rPr>
          <w:rFonts w:ascii="Times New Roman" w:hAnsi="Times New Roman" w:cs="Times New Roman"/>
          <w:sz w:val="22"/>
        </w:rPr>
        <w:t>"</w:t>
      </w:r>
      <w:r w:rsidR="007C7065" w:rsidRPr="007C7065">
        <w:rPr>
          <w:rFonts w:ascii="Times New Roman" w:hAnsi="Times New Roman" w:cs="Times New Roman"/>
          <w:sz w:val="22"/>
        </w:rPr>
        <w:t>two intersections between the steady</w:t>
      </w:r>
      <w:r w:rsidR="007C7065">
        <w:rPr>
          <w:rFonts w:ascii="Times New Roman" w:hAnsi="Times New Roman" w:cs="Times New Roman" w:hint="eastAsia"/>
          <w:sz w:val="22"/>
        </w:rPr>
        <w:t xml:space="preserve"> </w:t>
      </w:r>
      <w:r w:rsidR="007C7065" w:rsidRPr="007C7065">
        <w:rPr>
          <w:rFonts w:ascii="Times New Roman" w:hAnsi="Times New Roman" w:cs="Times New Roman"/>
          <w:sz w:val="22"/>
        </w:rPr>
        <w:t xml:space="preserve">state line, one unstable and </w:t>
      </w:r>
      <w:ins w:id="4" w:author="作成者">
        <w:r w:rsidR="007C7065">
          <w:rPr>
            <w:rFonts w:ascii="Times New Roman" w:hAnsi="Times New Roman" w:cs="Times New Roman" w:hint="eastAsia"/>
            <w:sz w:val="22"/>
          </w:rPr>
          <w:t>the other</w:t>
        </w:r>
      </w:ins>
      <w:del w:id="5" w:author="作成者">
        <w:r w:rsidR="007C7065" w:rsidRPr="007C7065" w:rsidDel="007C7065">
          <w:rPr>
            <w:rFonts w:ascii="Times New Roman" w:hAnsi="Times New Roman" w:cs="Times New Roman"/>
            <w:sz w:val="22"/>
          </w:rPr>
          <w:delText>one</w:delText>
        </w:r>
      </w:del>
      <w:r w:rsidR="007C7065" w:rsidRPr="007C7065">
        <w:rPr>
          <w:rFonts w:ascii="Times New Roman" w:hAnsi="Times New Roman" w:cs="Times New Roman"/>
          <w:sz w:val="22"/>
        </w:rPr>
        <w:t xml:space="preserve"> stable equilibria</w:t>
      </w:r>
      <w:r w:rsidRPr="008D2657">
        <w:rPr>
          <w:rFonts w:ascii="Times New Roman" w:hAnsi="Times New Roman" w:cs="Times New Roman"/>
          <w:sz w:val="22"/>
        </w:rPr>
        <w:t>"</w:t>
      </w:r>
    </w:p>
    <w:p w:rsidR="00A00187" w:rsidRDefault="00A00187" w:rsidP="00A00187">
      <w:pPr>
        <w:ind w:leftChars="300" w:left="630"/>
        <w:rPr>
          <w:rFonts w:ascii="Times New Roman" w:hAnsi="Times New Roman" w:cs="Times New Roman"/>
          <w:sz w:val="22"/>
        </w:rPr>
      </w:pPr>
    </w:p>
    <w:p w:rsidR="00A00187" w:rsidRDefault="00A00187" w:rsidP="007C7065">
      <w:pPr>
        <w:rPr>
          <w:rFonts w:ascii="Times New Roman" w:hAnsi="Times New Roman" w:cs="Times New Roman"/>
          <w:sz w:val="22"/>
        </w:rPr>
      </w:pPr>
      <w:r>
        <w:rPr>
          <w:rFonts w:ascii="Times New Roman" w:hAnsi="Times New Roman" w:cs="Times New Roman" w:hint="eastAsia"/>
          <w:sz w:val="22"/>
        </w:rPr>
        <w:t>p.1</w:t>
      </w:r>
      <w:r w:rsidR="004F7A97">
        <w:rPr>
          <w:rFonts w:ascii="Times New Roman" w:hAnsi="Times New Roman" w:cs="Times New Roman" w:hint="eastAsia"/>
          <w:sz w:val="22"/>
        </w:rPr>
        <w:t>1</w:t>
      </w:r>
      <w:r>
        <w:rPr>
          <w:rFonts w:ascii="Times New Roman" w:hAnsi="Times New Roman" w:cs="Times New Roman" w:hint="eastAsia"/>
          <w:sz w:val="22"/>
        </w:rPr>
        <w:t xml:space="preserve">, </w:t>
      </w:r>
      <w:r w:rsidR="007C7065">
        <w:rPr>
          <w:rFonts w:ascii="Times New Roman" w:hAnsi="Times New Roman" w:cs="Times New Roman" w:hint="eastAsia"/>
          <w:sz w:val="22"/>
        </w:rPr>
        <w:t>footnote 12</w:t>
      </w:r>
      <w:r>
        <w:rPr>
          <w:rFonts w:ascii="Times New Roman" w:hAnsi="Times New Roman" w:cs="Times New Roman" w:hint="eastAsia"/>
          <w:sz w:val="22"/>
        </w:rPr>
        <w:t xml:space="preserve"> </w:t>
      </w:r>
      <w:r w:rsidRPr="008D2657">
        <w:rPr>
          <w:rFonts w:ascii="Times New Roman" w:hAnsi="Times New Roman" w:cs="Times New Roman"/>
          <w:sz w:val="22"/>
        </w:rPr>
        <w:t>"</w:t>
      </w:r>
      <w:r w:rsidR="007C7065" w:rsidRPr="007C7065">
        <w:t xml:space="preserve"> </w:t>
      </w:r>
      <w:r w:rsidR="007C7065" w:rsidRPr="007C7065">
        <w:rPr>
          <w:rFonts w:ascii="Times New Roman" w:hAnsi="Times New Roman" w:cs="Times New Roman"/>
          <w:sz w:val="22"/>
        </w:rPr>
        <w:t xml:space="preserve">k2 is an unstable equilibrium that </w:t>
      </w:r>
      <w:ins w:id="6" w:author="作成者">
        <w:r w:rsidR="007C7065">
          <w:rPr>
            <w:rFonts w:ascii="Times New Roman" w:hAnsi="Times New Roman" w:cs="Times New Roman" w:hint="eastAsia"/>
            <w:sz w:val="22"/>
          </w:rPr>
          <w:t>all</w:t>
        </w:r>
      </w:ins>
      <w:del w:id="7" w:author="作成者">
        <w:r w:rsidR="007C7065" w:rsidRPr="007C7065" w:rsidDel="007C7065">
          <w:rPr>
            <w:rFonts w:ascii="Times New Roman" w:hAnsi="Times New Roman" w:cs="Times New Roman"/>
            <w:sz w:val="22"/>
          </w:rPr>
          <w:delText>no</w:delText>
        </w:r>
      </w:del>
      <w:r w:rsidR="007C7065" w:rsidRPr="007C7065">
        <w:rPr>
          <w:rFonts w:ascii="Times New Roman" w:hAnsi="Times New Roman" w:cs="Times New Roman"/>
          <w:sz w:val="22"/>
        </w:rPr>
        <w:t xml:space="preserve"> individual</w:t>
      </w:r>
      <w:ins w:id="8" w:author="作成者">
        <w:r w:rsidR="007C7065">
          <w:rPr>
            <w:rFonts w:ascii="Times New Roman" w:hAnsi="Times New Roman" w:cs="Times New Roman" w:hint="eastAsia"/>
            <w:sz w:val="22"/>
          </w:rPr>
          <w:t>s</w:t>
        </w:r>
      </w:ins>
      <w:r w:rsidR="007C7065" w:rsidRPr="007C7065">
        <w:rPr>
          <w:rFonts w:ascii="Times New Roman" w:hAnsi="Times New Roman" w:cs="Times New Roman"/>
          <w:sz w:val="22"/>
        </w:rPr>
        <w:t xml:space="preserve"> would deviate from, but we include this point to the region of attraction</w:t>
      </w:r>
      <w:r w:rsidR="007C7065">
        <w:rPr>
          <w:rFonts w:ascii="Times New Roman" w:hAnsi="Times New Roman" w:cs="Times New Roman" w:hint="eastAsia"/>
          <w:sz w:val="22"/>
        </w:rPr>
        <w:t xml:space="preserve"> </w:t>
      </w:r>
      <w:r w:rsidR="007C7065" w:rsidRPr="007C7065">
        <w:rPr>
          <w:rFonts w:ascii="Times New Roman" w:hAnsi="Times New Roman" w:cs="Times New Roman"/>
          <w:sz w:val="22"/>
        </w:rPr>
        <w:t>of C for the sake of simplicity.</w:t>
      </w:r>
      <w:r w:rsidRPr="008D2657">
        <w:rPr>
          <w:rFonts w:ascii="Times New Roman" w:hAnsi="Times New Roman" w:cs="Times New Roman"/>
          <w:sz w:val="22"/>
        </w:rPr>
        <w:t>"</w:t>
      </w:r>
    </w:p>
    <w:p w:rsidR="00A00187" w:rsidRDefault="00A00187" w:rsidP="00A00187">
      <w:pPr>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p.1</w:t>
      </w:r>
      <w:r w:rsidR="004F7A97">
        <w:rPr>
          <w:rFonts w:ascii="Times New Roman" w:hAnsi="Times New Roman" w:cs="Times New Roman" w:hint="eastAsia"/>
          <w:sz w:val="22"/>
        </w:rPr>
        <w:t>2</w:t>
      </w:r>
      <w:r>
        <w:rPr>
          <w:rFonts w:ascii="Times New Roman" w:hAnsi="Times New Roman" w:cs="Times New Roman" w:hint="eastAsia"/>
          <w:sz w:val="22"/>
        </w:rPr>
        <w:t xml:space="preserve">, </w:t>
      </w:r>
      <w:r w:rsidR="007C7065">
        <w:rPr>
          <w:rFonts w:ascii="Times New Roman" w:hAnsi="Times New Roman" w:cs="Times New Roman" w:hint="eastAsia"/>
          <w:sz w:val="22"/>
        </w:rPr>
        <w:t>1st para</w:t>
      </w:r>
      <w:r>
        <w:rPr>
          <w:rFonts w:ascii="Times New Roman" w:hAnsi="Times New Roman" w:cs="Times New Roman" w:hint="eastAsia"/>
          <w:sz w:val="22"/>
        </w:rPr>
        <w:t xml:space="preserve"> </w:t>
      </w:r>
      <w:r w:rsidRPr="008D2657">
        <w:rPr>
          <w:rFonts w:ascii="Times New Roman" w:hAnsi="Times New Roman" w:cs="Times New Roman"/>
          <w:sz w:val="22"/>
        </w:rPr>
        <w:t>"</w:t>
      </w:r>
      <w:r w:rsidR="007C7065" w:rsidRPr="007C7065">
        <w:rPr>
          <w:rFonts w:ascii="Times New Roman" w:hAnsi="Times New Roman" w:cs="Times New Roman"/>
          <w:sz w:val="22"/>
        </w:rPr>
        <w:t xml:space="preserve">In the empirical section, we followed Bandiera et al. (2017) </w:t>
      </w:r>
      <w:del w:id="9" w:author="作成者">
        <w:r w:rsidR="007C7065" w:rsidRPr="007C7065" w:rsidDel="004F7A97">
          <w:rPr>
            <w:rFonts w:ascii="Times New Roman" w:hAnsi="Times New Roman" w:cs="Times New Roman"/>
            <w:sz w:val="22"/>
          </w:rPr>
          <w:delText xml:space="preserve">and took the production nonconvexity as given and </w:delText>
        </w:r>
      </w:del>
      <w:ins w:id="10" w:author="作成者">
        <w:r w:rsidR="004F7A97">
          <w:rPr>
            <w:rFonts w:ascii="Times New Roman" w:hAnsi="Times New Roman" w:cs="Times New Roman" w:hint="eastAsia"/>
            <w:sz w:val="22"/>
          </w:rPr>
          <w:t xml:space="preserve">in </w:t>
        </w:r>
      </w:ins>
      <w:r w:rsidR="007C7065" w:rsidRPr="007C7065">
        <w:rPr>
          <w:rFonts w:ascii="Times New Roman" w:hAnsi="Times New Roman" w:cs="Times New Roman"/>
          <w:sz w:val="22"/>
        </w:rPr>
        <w:t>interpret</w:t>
      </w:r>
      <w:ins w:id="11" w:author="作成者">
        <w:r w:rsidR="004F7A97">
          <w:rPr>
            <w:rFonts w:ascii="Times New Roman" w:hAnsi="Times New Roman" w:cs="Times New Roman" w:hint="eastAsia"/>
            <w:sz w:val="22"/>
          </w:rPr>
          <w:t>ing</w:t>
        </w:r>
      </w:ins>
      <w:del w:id="12" w:author="作成者">
        <w:r w:rsidR="007C7065" w:rsidRPr="007C7065" w:rsidDel="004F7A97">
          <w:rPr>
            <w:rFonts w:ascii="Times New Roman" w:hAnsi="Times New Roman" w:cs="Times New Roman"/>
            <w:sz w:val="22"/>
          </w:rPr>
          <w:delText>ed</w:delText>
        </w:r>
      </w:del>
      <w:r w:rsidR="007C7065" w:rsidRPr="007C7065">
        <w:rPr>
          <w:rFonts w:ascii="Times New Roman" w:hAnsi="Times New Roman" w:cs="Times New Roman"/>
          <w:sz w:val="22"/>
        </w:rPr>
        <w:t xml:space="preserve"> the lower repayment rates and smaller cattle holding for a smaller upfront loan size as evidence consistent with a poverty trap</w:t>
      </w:r>
      <w:ins w:id="13" w:author="作成者">
        <w:r w:rsidR="004F7A97">
          <w:rPr>
            <w:rFonts w:ascii="Times New Roman" w:hAnsi="Times New Roman" w:cs="Times New Roman" w:hint="eastAsia"/>
            <w:sz w:val="22"/>
          </w:rPr>
          <w:t xml:space="preserve"> w</w:t>
        </w:r>
        <w:r w:rsidR="00073957">
          <w:rPr>
            <w:rFonts w:ascii="Times New Roman" w:hAnsi="Times New Roman" w:cs="Times New Roman" w:hint="eastAsia"/>
            <w:sz w:val="22"/>
          </w:rPr>
          <w:t>ith nonconvex</w:t>
        </w:r>
        <w:r w:rsidR="004F7A97">
          <w:rPr>
            <w:rFonts w:ascii="Times New Roman" w:hAnsi="Times New Roman" w:cs="Times New Roman" w:hint="eastAsia"/>
            <w:sz w:val="22"/>
          </w:rPr>
          <w:t xml:space="preserve"> production technology</w:t>
        </w:r>
      </w:ins>
      <w:r w:rsidR="007C7065" w:rsidRPr="007C7065">
        <w:rPr>
          <w:rFonts w:ascii="Times New Roman" w:hAnsi="Times New Roman" w:cs="Times New Roman"/>
          <w:sz w:val="22"/>
        </w:rPr>
        <w:t>.</w:t>
      </w:r>
      <w:r w:rsidRPr="008D2657">
        <w:rPr>
          <w:rFonts w:ascii="Times New Roman" w:hAnsi="Times New Roman" w:cs="Times New Roman"/>
          <w:sz w:val="22"/>
        </w:rPr>
        <w:t>"</w:t>
      </w:r>
    </w:p>
    <w:p w:rsidR="00A00187" w:rsidRDefault="00A00187" w:rsidP="00A00187">
      <w:pPr>
        <w:rPr>
          <w:rFonts w:ascii="Times New Roman" w:hAnsi="Times New Roman" w:cs="Times New Roman"/>
          <w:sz w:val="22"/>
        </w:rPr>
      </w:pPr>
    </w:p>
    <w:p w:rsidR="006428BA" w:rsidRDefault="006428BA" w:rsidP="006428BA">
      <w:pPr>
        <w:rPr>
          <w:rFonts w:ascii="Times New Roman" w:hAnsi="Times New Roman" w:cs="Times New Roman"/>
          <w:sz w:val="22"/>
        </w:rPr>
      </w:pPr>
      <w:r>
        <w:rPr>
          <w:rFonts w:ascii="Times New Roman" w:hAnsi="Times New Roman" w:cs="Times New Roman" w:hint="eastAsia"/>
          <w:sz w:val="22"/>
        </w:rPr>
        <w:t xml:space="preserve">p.12, 3rd </w:t>
      </w:r>
      <w:r w:rsidRPr="008D2657">
        <w:rPr>
          <w:rFonts w:ascii="Times New Roman" w:hAnsi="Times New Roman" w:cs="Times New Roman"/>
          <w:sz w:val="22"/>
        </w:rPr>
        <w:t>"</w:t>
      </w:r>
      <w:r w:rsidRPr="006428BA">
        <w:rPr>
          <w:rFonts w:ascii="Times New Roman" w:hAnsi="Times New Roman" w:cs="Times New Roman"/>
          <w:sz w:val="22"/>
        </w:rPr>
        <w:t xml:space="preserve">In each village, we </w:t>
      </w:r>
      <w:ins w:id="14" w:author="作成者">
        <w:r>
          <w:rPr>
            <w:rFonts w:ascii="Times New Roman" w:hAnsi="Times New Roman" w:cs="Times New Roman" w:hint="eastAsia"/>
            <w:sz w:val="22"/>
          </w:rPr>
          <w:t>conducted</w:t>
        </w:r>
      </w:ins>
      <w:del w:id="15" w:author="作成者">
        <w:r w:rsidRPr="006428BA" w:rsidDel="006428BA">
          <w:rPr>
            <w:rFonts w:ascii="Times New Roman" w:hAnsi="Times New Roman" w:cs="Times New Roman"/>
            <w:sz w:val="22"/>
          </w:rPr>
          <w:delText>created</w:delText>
        </w:r>
      </w:del>
      <w:r w:rsidRPr="006428BA">
        <w:rPr>
          <w:rFonts w:ascii="Times New Roman" w:hAnsi="Times New Roman" w:cs="Times New Roman"/>
          <w:sz w:val="22"/>
        </w:rPr>
        <w:t xml:space="preserve"> a census of household</w:t>
      </w:r>
      <w:ins w:id="16" w:author="作成者">
        <w:r>
          <w:rPr>
            <w:rFonts w:ascii="Times New Roman" w:hAnsi="Times New Roman" w:cs="Times New Roman" w:hint="eastAsia"/>
            <w:sz w:val="22"/>
          </w:rPr>
          <w:t>s</w:t>
        </w:r>
      </w:ins>
      <w:r w:rsidRPr="006428BA">
        <w:rPr>
          <w:rFonts w:ascii="Times New Roman" w:hAnsi="Times New Roman" w:cs="Times New Roman"/>
          <w:sz w:val="22"/>
        </w:rPr>
        <w:t xml:space="preserve"> </w:t>
      </w:r>
      <w:ins w:id="17" w:author="作成者">
        <w:r>
          <w:rPr>
            <w:rFonts w:ascii="Times New Roman" w:hAnsi="Times New Roman" w:cs="Times New Roman" w:hint="eastAsia"/>
            <w:sz w:val="22"/>
          </w:rPr>
          <w:t xml:space="preserve">with their </w:t>
        </w:r>
      </w:ins>
      <w:r w:rsidRPr="006428BA">
        <w:rPr>
          <w:rFonts w:ascii="Times New Roman" w:hAnsi="Times New Roman" w:cs="Times New Roman"/>
          <w:sz w:val="22"/>
        </w:rPr>
        <w:t xml:space="preserve">wealth ranking </w:t>
      </w:r>
      <w:ins w:id="18" w:author="作成者">
        <w:r>
          <w:rPr>
            <w:rFonts w:ascii="Times New Roman" w:hAnsi="Times New Roman" w:cs="Times New Roman" w:hint="eastAsia"/>
            <w:sz w:val="22"/>
          </w:rPr>
          <w:t>made through</w:t>
        </w:r>
      </w:ins>
      <w:del w:id="19" w:author="作成者">
        <w:r w:rsidRPr="006428BA" w:rsidDel="006428BA">
          <w:rPr>
            <w:rFonts w:ascii="Times New Roman" w:hAnsi="Times New Roman" w:cs="Times New Roman"/>
            <w:sz w:val="22"/>
          </w:rPr>
          <w:delText>by</w:delText>
        </w:r>
      </w:del>
      <w:r w:rsidRPr="006428BA">
        <w:rPr>
          <w:rFonts w:ascii="Times New Roman" w:hAnsi="Times New Roman" w:cs="Times New Roman"/>
          <w:sz w:val="22"/>
        </w:rPr>
        <w:t xml:space="preserve"> a participatory ranking process.</w:t>
      </w:r>
      <w:r w:rsidRPr="008D2657">
        <w:rPr>
          <w:rFonts w:ascii="Times New Roman" w:hAnsi="Times New Roman" w:cs="Times New Roman"/>
          <w:sz w:val="22"/>
        </w:rPr>
        <w:t>"</w:t>
      </w:r>
    </w:p>
    <w:p w:rsidR="006428BA" w:rsidRDefault="006428BA" w:rsidP="002362EF">
      <w:pPr>
        <w:rPr>
          <w:rFonts w:ascii="Times New Roman" w:hAnsi="Times New Roman" w:cs="Times New Roman"/>
          <w:sz w:val="22"/>
        </w:rPr>
      </w:pPr>
    </w:p>
    <w:p w:rsidR="00A00187" w:rsidRDefault="009E7175" w:rsidP="002362EF">
      <w:pPr>
        <w:rPr>
          <w:rFonts w:ascii="Times New Roman" w:hAnsi="Times New Roman" w:cs="Times New Roman"/>
          <w:sz w:val="22"/>
        </w:rPr>
      </w:pPr>
      <w:r>
        <w:rPr>
          <w:rFonts w:ascii="Times New Roman" w:hAnsi="Times New Roman" w:cs="Times New Roman" w:hint="eastAsia"/>
          <w:sz w:val="22"/>
        </w:rPr>
        <w:t>*</w:t>
      </w:r>
      <w:r w:rsidR="00A00187">
        <w:rPr>
          <w:rFonts w:ascii="Times New Roman" w:hAnsi="Times New Roman" w:cs="Times New Roman" w:hint="eastAsia"/>
          <w:sz w:val="22"/>
        </w:rPr>
        <w:t>p.1</w:t>
      </w:r>
      <w:r w:rsidR="004F7A97">
        <w:rPr>
          <w:rFonts w:ascii="Times New Roman" w:hAnsi="Times New Roman" w:cs="Times New Roman" w:hint="eastAsia"/>
          <w:sz w:val="22"/>
        </w:rPr>
        <w:t>2</w:t>
      </w:r>
      <w:r w:rsidR="00A00187">
        <w:rPr>
          <w:rFonts w:ascii="Times New Roman" w:hAnsi="Times New Roman" w:cs="Times New Roman" w:hint="eastAsia"/>
          <w:sz w:val="22"/>
        </w:rPr>
        <w:t xml:space="preserve">, </w:t>
      </w:r>
      <w:r w:rsidR="004F7A97">
        <w:rPr>
          <w:rFonts w:ascii="Times New Roman" w:hAnsi="Times New Roman" w:cs="Times New Roman" w:hint="eastAsia"/>
          <w:sz w:val="22"/>
        </w:rPr>
        <w:t>3rd-4th para</w:t>
      </w:r>
      <w:r w:rsidR="00A00187">
        <w:rPr>
          <w:rFonts w:ascii="Times New Roman" w:hAnsi="Times New Roman" w:cs="Times New Roman" w:hint="eastAsia"/>
          <w:sz w:val="22"/>
        </w:rPr>
        <w:t xml:space="preserve"> </w:t>
      </w:r>
      <w:r w:rsidR="00A00187" w:rsidRPr="008D2657">
        <w:rPr>
          <w:rFonts w:ascii="Times New Roman" w:hAnsi="Times New Roman" w:cs="Times New Roman"/>
          <w:sz w:val="22"/>
        </w:rPr>
        <w:t>"</w:t>
      </w:r>
      <w:r w:rsidR="004F7A97" w:rsidRPr="004F7A97">
        <w:rPr>
          <w:rFonts w:ascii="Times New Roman" w:hAnsi="Times New Roman" w:cs="Times New Roman"/>
          <w:sz w:val="22"/>
        </w:rPr>
        <w:t>we asked the least wealthy households in</w:t>
      </w:r>
      <w:r w:rsidR="004F7A97">
        <w:rPr>
          <w:rFonts w:ascii="Times New Roman" w:hAnsi="Times New Roman" w:cs="Times New Roman" w:hint="eastAsia"/>
          <w:sz w:val="22"/>
        </w:rPr>
        <w:t xml:space="preserve"> </w:t>
      </w:r>
      <w:r w:rsidR="004F7A97" w:rsidRPr="004F7A97">
        <w:rPr>
          <w:rFonts w:ascii="Times New Roman" w:hAnsi="Times New Roman" w:cs="Times New Roman"/>
          <w:sz w:val="22"/>
        </w:rPr>
        <w:t>terms of asset ownership. We then asked to form a member committee of 10 households, of which</w:t>
      </w:r>
      <w:r w:rsidR="004F7A97">
        <w:rPr>
          <w:rFonts w:ascii="Times New Roman" w:hAnsi="Times New Roman" w:cs="Times New Roman" w:hint="eastAsia"/>
          <w:sz w:val="22"/>
        </w:rPr>
        <w:t xml:space="preserve"> </w:t>
      </w:r>
      <w:r w:rsidR="004F7A97" w:rsidRPr="004F7A97">
        <w:rPr>
          <w:rFonts w:ascii="Times New Roman" w:hAnsi="Times New Roman" w:cs="Times New Roman"/>
          <w:sz w:val="22"/>
        </w:rPr>
        <w:t>6 are ultra poor and 4 are moderately poor. As we admitted households on a first come, first served</w:t>
      </w:r>
      <w:r w:rsidR="004F7A97">
        <w:rPr>
          <w:rFonts w:ascii="Times New Roman" w:hAnsi="Times New Roman" w:cs="Times New Roman" w:hint="eastAsia"/>
          <w:sz w:val="22"/>
        </w:rPr>
        <w:t xml:space="preserve"> </w:t>
      </w:r>
      <w:r w:rsidR="004F7A97" w:rsidRPr="004F7A97">
        <w:rPr>
          <w:rFonts w:ascii="Times New Roman" w:hAnsi="Times New Roman" w:cs="Times New Roman"/>
          <w:sz w:val="22"/>
        </w:rPr>
        <w:t>basis, these 10 households are the first to join the membership of microfinance in respective poverty</w:t>
      </w:r>
      <w:r w:rsidR="004F7A97">
        <w:rPr>
          <w:rFonts w:ascii="Times New Roman" w:hAnsi="Times New Roman" w:cs="Times New Roman" w:hint="eastAsia"/>
          <w:sz w:val="22"/>
        </w:rPr>
        <w:t xml:space="preserve"> </w:t>
      </w:r>
      <w:r w:rsidR="004F7A97" w:rsidRPr="004F7A97">
        <w:rPr>
          <w:rFonts w:ascii="Times New Roman" w:hAnsi="Times New Roman" w:cs="Times New Roman"/>
          <w:sz w:val="22"/>
        </w:rPr>
        <w:t>classes.</w:t>
      </w:r>
      <w:r w:rsidR="004F7A97">
        <w:rPr>
          <w:rFonts w:ascii="Times New Roman" w:hAnsi="Times New Roman" w:cs="Times New Roman" w:hint="eastAsia"/>
          <w:sz w:val="22"/>
        </w:rPr>
        <w:t xml:space="preserve"> </w:t>
      </w:r>
      <w:r w:rsidR="004F7A97" w:rsidRPr="004F7A97">
        <w:rPr>
          <w:rFonts w:ascii="Times New Roman" w:hAnsi="Times New Roman" w:cs="Times New Roman"/>
          <w:sz w:val="22"/>
        </w:rPr>
        <w:t>After receiving acceptance for study participation (‘pre-acceptance’ in Figure 3), baseline data</w:t>
      </w:r>
      <w:r w:rsidR="004F7A97">
        <w:rPr>
          <w:rFonts w:ascii="Times New Roman" w:hAnsi="Times New Roman" w:cs="Times New Roman" w:hint="eastAsia"/>
          <w:sz w:val="22"/>
        </w:rPr>
        <w:t xml:space="preserve"> </w:t>
      </w:r>
      <w:r w:rsidR="004F7A97" w:rsidRPr="004F7A97">
        <w:rPr>
          <w:rFonts w:ascii="Times New Roman" w:hAnsi="Times New Roman" w:cs="Times New Roman"/>
          <w:sz w:val="22"/>
        </w:rPr>
        <w:t xml:space="preserve">was collected in 2012 prior to the debt contract type </w:t>
      </w:r>
      <w:r w:rsidR="002362EF">
        <w:rPr>
          <w:rFonts w:ascii="Times New Roman" w:hAnsi="Times New Roman" w:cs="Times New Roman"/>
          <w:sz w:val="22"/>
        </w:rPr>
        <w:t>randomization</w:t>
      </w:r>
      <w:r w:rsidR="002362EF">
        <w:rPr>
          <w:rFonts w:ascii="Times New Roman" w:hAnsi="Times New Roman" w:cs="Times New Roman" w:hint="eastAsia"/>
          <w:sz w:val="22"/>
        </w:rPr>
        <w:t>.</w:t>
      </w:r>
      <w:r w:rsidR="00A00187" w:rsidRPr="008D2657">
        <w:rPr>
          <w:rFonts w:ascii="Times New Roman" w:hAnsi="Times New Roman" w:cs="Times New Roman"/>
          <w:sz w:val="22"/>
        </w:rPr>
        <w:t>"</w:t>
      </w:r>
    </w:p>
    <w:p w:rsidR="00A00187" w:rsidRPr="00567EBD" w:rsidRDefault="004F7A97" w:rsidP="00A00187">
      <w:pPr>
        <w:ind w:leftChars="300" w:left="630"/>
        <w:rPr>
          <w:rFonts w:ascii="Times New Roman" w:hAnsi="Times New Roman" w:cs="Times New Roman"/>
          <w:sz w:val="22"/>
        </w:rPr>
      </w:pPr>
      <w:r>
        <w:rPr>
          <w:rFonts w:ascii="Times New Roman" w:hAnsi="Times New Roman" w:cs="Times New Roman" w:hint="eastAsia"/>
          <w:sz w:val="22"/>
        </w:rPr>
        <w:t xml:space="preserve">This is not precise. As our JDS paper has already been </w:t>
      </w:r>
      <w:r>
        <w:rPr>
          <w:rFonts w:ascii="Times New Roman" w:hAnsi="Times New Roman" w:cs="Times New Roman"/>
          <w:sz w:val="22"/>
        </w:rPr>
        <w:t>published</w:t>
      </w:r>
      <w:r>
        <w:rPr>
          <w:rFonts w:ascii="Times New Roman" w:hAnsi="Times New Roman" w:cs="Times New Roman" w:hint="eastAsia"/>
          <w:sz w:val="22"/>
        </w:rPr>
        <w:t xml:space="preserve">, we should </w:t>
      </w:r>
      <w:r w:rsidR="002362EF">
        <w:rPr>
          <w:rFonts w:ascii="Times New Roman" w:hAnsi="Times New Roman" w:cs="Times New Roman" w:hint="eastAsia"/>
          <w:sz w:val="22"/>
        </w:rPr>
        <w:t>explain t</w:t>
      </w:r>
      <w:r>
        <w:rPr>
          <w:rFonts w:ascii="Times New Roman" w:hAnsi="Times New Roman" w:cs="Times New Roman" w:hint="eastAsia"/>
          <w:sz w:val="22"/>
        </w:rPr>
        <w:t xml:space="preserve">hat </w:t>
      </w:r>
      <w:r w:rsidR="006428BA">
        <w:rPr>
          <w:rFonts w:ascii="Times New Roman" w:hAnsi="Times New Roman" w:cs="Times New Roman" w:hint="eastAsia"/>
          <w:sz w:val="22"/>
        </w:rPr>
        <w:t xml:space="preserve">there are </w:t>
      </w:r>
      <w:r>
        <w:rPr>
          <w:rFonts w:ascii="Times New Roman" w:hAnsi="Times New Roman" w:cs="Times New Roman" w:hint="eastAsia"/>
          <w:sz w:val="22"/>
        </w:rPr>
        <w:t xml:space="preserve">20 </w:t>
      </w:r>
      <w:r w:rsidR="006428BA">
        <w:rPr>
          <w:rFonts w:ascii="Times New Roman" w:hAnsi="Times New Roman" w:cs="Times New Roman" w:hint="eastAsia"/>
          <w:sz w:val="22"/>
        </w:rPr>
        <w:t>members</w:t>
      </w:r>
      <w:r>
        <w:rPr>
          <w:rFonts w:ascii="Times New Roman" w:hAnsi="Times New Roman" w:cs="Times New Roman" w:hint="eastAsia"/>
          <w:sz w:val="22"/>
        </w:rPr>
        <w:t xml:space="preserve"> per samity. </w:t>
      </w:r>
      <w:r w:rsidR="002362EF">
        <w:rPr>
          <w:rFonts w:ascii="Times New Roman" w:hAnsi="Times New Roman" w:cs="Times New Roman" w:hint="eastAsia"/>
          <w:sz w:val="22"/>
        </w:rPr>
        <w:t xml:space="preserve">Another correction is that the ratio of ultra poor and moderately poor was 7:3, not 6:4. </w:t>
      </w:r>
      <w:r>
        <w:rPr>
          <w:rFonts w:ascii="Times New Roman" w:hAnsi="Times New Roman" w:cs="Times New Roman" w:hint="eastAsia"/>
          <w:sz w:val="22"/>
        </w:rPr>
        <w:t xml:space="preserve">Furthermore, I prefer to clarify here the nature of our baseline sample of 800 </w:t>
      </w:r>
      <w:r w:rsidR="00E57769">
        <w:rPr>
          <w:rFonts w:ascii="Times New Roman" w:hAnsi="Times New Roman" w:cs="Times New Roman" w:hint="eastAsia"/>
          <w:sz w:val="22"/>
        </w:rPr>
        <w:t xml:space="preserve">(776) </w:t>
      </w:r>
      <w:r>
        <w:rPr>
          <w:rFonts w:ascii="Times New Roman" w:hAnsi="Times New Roman" w:cs="Times New Roman" w:hint="eastAsia"/>
          <w:sz w:val="22"/>
        </w:rPr>
        <w:t xml:space="preserve">members for our evaluation rather than </w:t>
      </w:r>
      <w:r w:rsidR="002362EF">
        <w:rPr>
          <w:rFonts w:ascii="Times New Roman" w:hAnsi="Times New Roman" w:cs="Times New Roman" w:hint="eastAsia"/>
          <w:sz w:val="22"/>
        </w:rPr>
        <w:t xml:space="preserve">later </w:t>
      </w:r>
      <w:r>
        <w:rPr>
          <w:rFonts w:ascii="Times New Roman" w:hAnsi="Times New Roman" w:cs="Times New Roman" w:hint="eastAsia"/>
          <w:sz w:val="22"/>
        </w:rPr>
        <w:t>in footnote 18. So my suggested revision is:</w:t>
      </w:r>
      <w:r w:rsidR="00A00187" w:rsidRPr="00E73D2F">
        <w:rPr>
          <w:rFonts w:ascii="Times New Roman" w:hAnsi="Times New Roman" w:cs="Times New Roman"/>
          <w:sz w:val="22"/>
        </w:rPr>
        <w:t xml:space="preserve"> </w:t>
      </w:r>
      <w:r w:rsidRPr="008D2657">
        <w:rPr>
          <w:rFonts w:ascii="Times New Roman" w:hAnsi="Times New Roman" w:cs="Times New Roman"/>
          <w:sz w:val="22"/>
        </w:rPr>
        <w:t>"</w:t>
      </w:r>
      <w:r w:rsidRPr="00E57769">
        <w:rPr>
          <w:rFonts w:ascii="Times New Roman" w:hAnsi="Times New Roman" w:cs="Times New Roman"/>
          <w:color w:val="0070C0"/>
          <w:sz w:val="22"/>
        </w:rPr>
        <w:t>we asked the least wealthy households in</w:t>
      </w:r>
      <w:r w:rsidRPr="00E57769">
        <w:rPr>
          <w:rFonts w:ascii="Times New Roman" w:hAnsi="Times New Roman" w:cs="Times New Roman" w:hint="eastAsia"/>
          <w:color w:val="0070C0"/>
          <w:sz w:val="22"/>
        </w:rPr>
        <w:t xml:space="preserve"> </w:t>
      </w:r>
      <w:r w:rsidRPr="00E57769">
        <w:rPr>
          <w:rFonts w:ascii="Times New Roman" w:hAnsi="Times New Roman" w:cs="Times New Roman"/>
          <w:color w:val="0070C0"/>
          <w:sz w:val="22"/>
        </w:rPr>
        <w:t>terms of asset ownership. We then asked to form</w:t>
      </w:r>
      <w:r w:rsidRPr="004F7A97">
        <w:rPr>
          <w:rFonts w:ascii="Times New Roman" w:hAnsi="Times New Roman" w:cs="Times New Roman"/>
          <w:sz w:val="22"/>
        </w:rPr>
        <w:t xml:space="preserve"> </w:t>
      </w:r>
      <w:r w:rsidRPr="002362EF">
        <w:rPr>
          <w:rFonts w:ascii="Times New Roman" w:hAnsi="Times New Roman" w:cs="Times New Roman"/>
          <w:color w:val="0070C0"/>
          <w:sz w:val="22"/>
        </w:rPr>
        <w:t xml:space="preserve">a member committee of </w:t>
      </w:r>
      <w:r w:rsidRPr="002362EF">
        <w:rPr>
          <w:rFonts w:ascii="Times New Roman" w:hAnsi="Times New Roman" w:cs="Times New Roman" w:hint="eastAsia"/>
          <w:color w:val="0070C0"/>
          <w:sz w:val="22"/>
        </w:rPr>
        <w:t>2</w:t>
      </w:r>
      <w:r w:rsidRPr="002362EF">
        <w:rPr>
          <w:rFonts w:ascii="Times New Roman" w:hAnsi="Times New Roman" w:cs="Times New Roman"/>
          <w:color w:val="0070C0"/>
          <w:sz w:val="22"/>
        </w:rPr>
        <w:t>0 households, of which</w:t>
      </w:r>
      <w:r w:rsidRPr="002362EF">
        <w:rPr>
          <w:rFonts w:ascii="Times New Roman" w:hAnsi="Times New Roman" w:cs="Times New Roman" w:hint="eastAsia"/>
          <w:color w:val="0070C0"/>
          <w:sz w:val="22"/>
        </w:rPr>
        <w:t xml:space="preserve"> 1</w:t>
      </w:r>
      <w:r w:rsidR="002362EF">
        <w:rPr>
          <w:rFonts w:ascii="Times New Roman" w:hAnsi="Times New Roman" w:cs="Times New Roman" w:hint="eastAsia"/>
          <w:color w:val="0070C0"/>
          <w:sz w:val="22"/>
        </w:rPr>
        <w:t>4</w:t>
      </w:r>
      <w:r w:rsidRPr="002362EF">
        <w:rPr>
          <w:rFonts w:ascii="Times New Roman" w:hAnsi="Times New Roman" w:cs="Times New Roman"/>
          <w:color w:val="0070C0"/>
          <w:sz w:val="22"/>
        </w:rPr>
        <w:t xml:space="preserve"> are ultra poor and </w:t>
      </w:r>
      <w:r w:rsidR="00B319C9">
        <w:rPr>
          <w:rFonts w:ascii="Times New Roman" w:hAnsi="Times New Roman" w:cs="Times New Roman" w:hint="eastAsia"/>
          <w:color w:val="0070C0"/>
          <w:sz w:val="22"/>
        </w:rPr>
        <w:t>six</w:t>
      </w:r>
      <w:r w:rsidRPr="002362EF">
        <w:rPr>
          <w:rFonts w:ascii="Times New Roman" w:hAnsi="Times New Roman" w:cs="Times New Roman"/>
          <w:color w:val="0070C0"/>
          <w:sz w:val="22"/>
        </w:rPr>
        <w:t xml:space="preserve"> are moderately poor. As we admitted households on a first come, first served</w:t>
      </w:r>
      <w:r w:rsidRPr="002362EF">
        <w:rPr>
          <w:rFonts w:ascii="Times New Roman" w:hAnsi="Times New Roman" w:cs="Times New Roman" w:hint="eastAsia"/>
          <w:color w:val="0070C0"/>
          <w:sz w:val="22"/>
        </w:rPr>
        <w:t xml:space="preserve"> </w:t>
      </w:r>
      <w:r w:rsidRPr="002362EF">
        <w:rPr>
          <w:rFonts w:ascii="Times New Roman" w:hAnsi="Times New Roman" w:cs="Times New Roman"/>
          <w:color w:val="0070C0"/>
          <w:sz w:val="22"/>
        </w:rPr>
        <w:t xml:space="preserve">basis, these </w:t>
      </w:r>
      <w:r w:rsidR="002362EF">
        <w:rPr>
          <w:rFonts w:ascii="Times New Roman" w:hAnsi="Times New Roman" w:cs="Times New Roman" w:hint="eastAsia"/>
          <w:color w:val="0070C0"/>
          <w:sz w:val="22"/>
        </w:rPr>
        <w:t>2</w:t>
      </w:r>
      <w:r w:rsidRPr="002362EF">
        <w:rPr>
          <w:rFonts w:ascii="Times New Roman" w:hAnsi="Times New Roman" w:cs="Times New Roman"/>
          <w:color w:val="0070C0"/>
          <w:sz w:val="22"/>
        </w:rPr>
        <w:t>0 households are the first to join the membership of microfinance in respective poverty</w:t>
      </w:r>
      <w:r w:rsidRPr="002362EF">
        <w:rPr>
          <w:rFonts w:ascii="Times New Roman" w:hAnsi="Times New Roman" w:cs="Times New Roman" w:hint="eastAsia"/>
          <w:color w:val="0070C0"/>
          <w:sz w:val="22"/>
        </w:rPr>
        <w:t xml:space="preserve"> </w:t>
      </w:r>
      <w:r w:rsidRPr="002362EF">
        <w:rPr>
          <w:rFonts w:ascii="Times New Roman" w:hAnsi="Times New Roman" w:cs="Times New Roman"/>
          <w:color w:val="0070C0"/>
          <w:sz w:val="22"/>
        </w:rPr>
        <w:t>classes.</w:t>
      </w:r>
      <w:r w:rsidRPr="002362EF">
        <w:rPr>
          <w:rFonts w:ascii="Times New Roman" w:hAnsi="Times New Roman" w:cs="Times New Roman" w:hint="eastAsia"/>
          <w:color w:val="0070C0"/>
          <w:sz w:val="22"/>
        </w:rPr>
        <w:t xml:space="preserve"> </w:t>
      </w:r>
      <w:r w:rsidRPr="002362EF">
        <w:rPr>
          <w:rFonts w:ascii="Times New Roman" w:hAnsi="Times New Roman" w:cs="Times New Roman"/>
          <w:color w:val="0070C0"/>
          <w:sz w:val="22"/>
        </w:rPr>
        <w:t>After receiving acceptance for study participation (‘pre-acceptance’ in Figure 3)</w:t>
      </w:r>
      <w:r w:rsidR="002362EF">
        <w:rPr>
          <w:rFonts w:ascii="Times New Roman" w:hAnsi="Times New Roman" w:cs="Times New Roman" w:hint="eastAsia"/>
          <w:color w:val="0070C0"/>
          <w:sz w:val="22"/>
        </w:rPr>
        <w:t xml:space="preserve"> from 80 groups comprising 1</w:t>
      </w:r>
      <w:r w:rsidR="00E57769">
        <w:rPr>
          <w:rFonts w:ascii="Times New Roman" w:hAnsi="Times New Roman" w:cs="Times New Roman" w:hint="eastAsia"/>
          <w:color w:val="0070C0"/>
          <w:sz w:val="22"/>
        </w:rPr>
        <w:t>,</w:t>
      </w:r>
      <w:r w:rsidR="002362EF">
        <w:rPr>
          <w:rFonts w:ascii="Times New Roman" w:hAnsi="Times New Roman" w:cs="Times New Roman" w:hint="eastAsia"/>
          <w:color w:val="0070C0"/>
          <w:sz w:val="22"/>
        </w:rPr>
        <w:t>600 members</w:t>
      </w:r>
      <w:r w:rsidRPr="002362EF">
        <w:rPr>
          <w:rFonts w:ascii="Times New Roman" w:hAnsi="Times New Roman" w:cs="Times New Roman"/>
          <w:color w:val="0070C0"/>
          <w:sz w:val="22"/>
        </w:rPr>
        <w:t>, baseline data</w:t>
      </w:r>
      <w:r w:rsidRPr="002362EF">
        <w:rPr>
          <w:rFonts w:ascii="Times New Roman" w:hAnsi="Times New Roman" w:cs="Times New Roman" w:hint="eastAsia"/>
          <w:color w:val="0070C0"/>
          <w:sz w:val="22"/>
        </w:rPr>
        <w:t xml:space="preserve"> </w:t>
      </w:r>
      <w:r w:rsidRPr="002362EF">
        <w:rPr>
          <w:rFonts w:ascii="Times New Roman" w:hAnsi="Times New Roman" w:cs="Times New Roman"/>
          <w:color w:val="0070C0"/>
          <w:sz w:val="22"/>
        </w:rPr>
        <w:t xml:space="preserve">was collected in 2012 prior to the debt contract type </w:t>
      </w:r>
      <w:r w:rsidR="002362EF">
        <w:rPr>
          <w:rFonts w:ascii="Times New Roman" w:hAnsi="Times New Roman" w:cs="Times New Roman"/>
          <w:color w:val="0070C0"/>
          <w:sz w:val="22"/>
        </w:rPr>
        <w:t>randomization</w:t>
      </w:r>
      <w:r w:rsidR="002362EF">
        <w:rPr>
          <w:rFonts w:ascii="Times New Roman" w:hAnsi="Times New Roman" w:cs="Times New Roman" w:hint="eastAsia"/>
          <w:color w:val="0070C0"/>
          <w:sz w:val="22"/>
        </w:rPr>
        <w:t xml:space="preserve">. In each group, 10 out of 20 members were randomly offered the credit and the remaining members were kept as pure control groups who did not receive a loan until 1 or 2 years later into the program. </w:t>
      </w:r>
      <w:r w:rsidR="000F3D19">
        <w:rPr>
          <w:rFonts w:ascii="Times New Roman" w:hAnsi="Times New Roman" w:cs="Times New Roman" w:hint="eastAsia"/>
          <w:color w:val="0070C0"/>
          <w:sz w:val="22"/>
        </w:rPr>
        <w:t xml:space="preserve">Due to a concern for within group spill overs, we do not use the subsample of these control members in this paper. </w:t>
      </w:r>
      <w:r w:rsidR="002362EF">
        <w:rPr>
          <w:rFonts w:ascii="Times New Roman" w:hAnsi="Times New Roman" w:cs="Times New Roman" w:hint="eastAsia"/>
          <w:color w:val="0070C0"/>
          <w:sz w:val="22"/>
        </w:rPr>
        <w:t xml:space="preserve">We thus have 800 members </w:t>
      </w:r>
      <w:r w:rsidR="00E57769">
        <w:rPr>
          <w:rFonts w:ascii="Times New Roman" w:hAnsi="Times New Roman" w:cs="Times New Roman" w:hint="eastAsia"/>
          <w:color w:val="0070C0"/>
          <w:sz w:val="22"/>
        </w:rPr>
        <w:t xml:space="preserve">for the impact </w:t>
      </w:r>
      <w:r w:rsidR="00E57769">
        <w:rPr>
          <w:rFonts w:ascii="Times New Roman" w:hAnsi="Times New Roman" w:cs="Times New Roman"/>
          <w:color w:val="0070C0"/>
          <w:sz w:val="22"/>
        </w:rPr>
        <w:t>evaluation</w:t>
      </w:r>
      <w:r w:rsidR="00E57769">
        <w:rPr>
          <w:rFonts w:ascii="Times New Roman" w:hAnsi="Times New Roman" w:cs="Times New Roman" w:hint="eastAsia"/>
          <w:color w:val="0070C0"/>
          <w:sz w:val="22"/>
        </w:rPr>
        <w:t xml:space="preserve"> of this article, who were surveyed in the baseline and offered one of the four credit products. From these 800 members, we exclude 24 members whose </w:t>
      </w:r>
      <w:r w:rsidR="00E57769">
        <w:rPr>
          <w:rFonts w:ascii="Times New Roman" w:hAnsi="Times New Roman" w:cs="Times New Roman" w:hint="eastAsia"/>
          <w:color w:val="0070C0"/>
          <w:sz w:val="22"/>
        </w:rPr>
        <w:lastRenderedPageBreak/>
        <w:t>intervention did not strictly follow the experimental design explained below.</w:t>
      </w:r>
      <w:r w:rsidR="00A00187" w:rsidRPr="007A35DF">
        <w:rPr>
          <w:rFonts w:ascii="Times New Roman" w:hAnsi="Times New Roman" w:cs="Times New Roman"/>
          <w:color w:val="000000" w:themeColor="text1"/>
          <w:sz w:val="22"/>
        </w:rPr>
        <w:t>"</w:t>
      </w:r>
      <w:r w:rsidR="008B35E9">
        <w:rPr>
          <w:rFonts w:ascii="Times New Roman" w:hAnsi="Times New Roman" w:cs="Times New Roman" w:hint="eastAsia"/>
          <w:color w:val="000000" w:themeColor="text1"/>
          <w:sz w:val="22"/>
        </w:rPr>
        <w:t xml:space="preserve"> After this sentence, a new paragraph with </w:t>
      </w:r>
      <w:r w:rsidR="008B35E9">
        <w:rPr>
          <w:rFonts w:ascii="Times New Roman" w:hAnsi="Times New Roman" w:cs="Times New Roman"/>
          <w:color w:val="000000" w:themeColor="text1"/>
          <w:sz w:val="22"/>
        </w:rPr>
        <w:t>“</w:t>
      </w:r>
      <w:r w:rsidR="008B35E9">
        <w:rPr>
          <w:rFonts w:ascii="Times New Roman" w:hAnsi="Times New Roman" w:cs="Times New Roman" w:hint="eastAsia"/>
          <w:color w:val="000000" w:themeColor="text1"/>
          <w:sz w:val="22"/>
        </w:rPr>
        <w:t>After offering the each type of debt contract,</w:t>
      </w:r>
      <w:r w:rsidR="008B35E9">
        <w:rPr>
          <w:rFonts w:ascii="Times New Roman" w:hAnsi="Times New Roman" w:cs="Times New Roman"/>
          <w:color w:val="000000" w:themeColor="text1"/>
          <w:sz w:val="22"/>
        </w:rPr>
        <w:t>…”</w:t>
      </w:r>
      <w:r w:rsidR="008B35E9">
        <w:rPr>
          <w:rFonts w:ascii="Times New Roman" w:hAnsi="Times New Roman" w:cs="Times New Roman" w:hint="eastAsia"/>
          <w:color w:val="000000" w:themeColor="text1"/>
          <w:sz w:val="22"/>
        </w:rPr>
        <w:t xml:space="preserve"> will start.</w:t>
      </w:r>
    </w:p>
    <w:p w:rsidR="00A00187" w:rsidRDefault="00A00187" w:rsidP="00A00187">
      <w:pPr>
        <w:ind w:leftChars="300" w:left="630"/>
        <w:rPr>
          <w:rFonts w:ascii="Times New Roman" w:hAnsi="Times New Roman" w:cs="Times New Roman"/>
          <w:sz w:val="22"/>
        </w:rPr>
      </w:pPr>
    </w:p>
    <w:p w:rsidR="00A00187" w:rsidRPr="00567EBD" w:rsidRDefault="00A00187" w:rsidP="00D456AC">
      <w:pPr>
        <w:rPr>
          <w:rFonts w:ascii="Times New Roman" w:hAnsi="Times New Roman" w:cs="Times New Roman"/>
          <w:sz w:val="22"/>
        </w:rPr>
      </w:pPr>
      <w:r>
        <w:rPr>
          <w:rFonts w:ascii="Times New Roman" w:hAnsi="Times New Roman" w:cs="Times New Roman" w:hint="eastAsia"/>
          <w:sz w:val="22"/>
        </w:rPr>
        <w:t>p.1</w:t>
      </w:r>
      <w:r w:rsidR="00D456AC">
        <w:rPr>
          <w:rFonts w:ascii="Times New Roman" w:hAnsi="Times New Roman" w:cs="Times New Roman" w:hint="eastAsia"/>
          <w:sz w:val="22"/>
        </w:rPr>
        <w:t>4</w:t>
      </w:r>
      <w:r>
        <w:rPr>
          <w:rFonts w:ascii="Times New Roman" w:hAnsi="Times New Roman" w:cs="Times New Roman" w:hint="eastAsia"/>
          <w:sz w:val="22"/>
        </w:rPr>
        <w:t xml:space="preserve">, </w:t>
      </w:r>
      <w:r w:rsidR="00D456AC">
        <w:rPr>
          <w:rFonts w:ascii="Times New Roman" w:hAnsi="Times New Roman" w:cs="Times New Roman" w:hint="eastAsia"/>
          <w:sz w:val="22"/>
        </w:rPr>
        <w:t>Figure 2</w:t>
      </w:r>
      <w:r>
        <w:rPr>
          <w:rFonts w:ascii="Times New Roman" w:hAnsi="Times New Roman" w:cs="Times New Roman" w:hint="eastAsia"/>
          <w:sz w:val="22"/>
        </w:rPr>
        <w:t xml:space="preserve"> </w:t>
      </w:r>
      <w:r w:rsidRPr="008D2657">
        <w:rPr>
          <w:rFonts w:ascii="Times New Roman" w:hAnsi="Times New Roman" w:cs="Times New Roman"/>
          <w:sz w:val="22"/>
        </w:rPr>
        <w:t>"</w:t>
      </w:r>
      <w:r w:rsidR="00D456AC">
        <w:rPr>
          <w:rFonts w:ascii="Times New Roman" w:hAnsi="Times New Roman" w:cs="Times New Roman" w:hint="eastAsia"/>
          <w:sz w:val="22"/>
        </w:rPr>
        <w:t xml:space="preserve">16,800 BDT (approximately USD </w:t>
      </w:r>
      <w:ins w:id="20" w:author="作成者">
        <w:r w:rsidR="00D456AC">
          <w:rPr>
            <w:rFonts w:ascii="Times New Roman" w:hAnsi="Times New Roman" w:cs="Times New Roman" w:hint="eastAsia"/>
            <w:sz w:val="22"/>
          </w:rPr>
          <w:t>145</w:t>
        </w:r>
      </w:ins>
      <w:r w:rsidR="00D456AC">
        <w:rPr>
          <w:rFonts w:ascii="Times New Roman" w:hAnsi="Times New Roman" w:cs="Times New Roman" w:hint="eastAsia"/>
          <w:sz w:val="22"/>
        </w:rPr>
        <w:t>) (T2 and T3)</w:t>
      </w:r>
    </w:p>
    <w:p w:rsidR="00A00187" w:rsidRDefault="00A00187" w:rsidP="00A00187">
      <w:pPr>
        <w:ind w:leftChars="300" w:left="630"/>
        <w:rPr>
          <w:rFonts w:ascii="Times New Roman" w:hAnsi="Times New Roman" w:cs="Times New Roman"/>
          <w:sz w:val="22"/>
        </w:rPr>
      </w:pPr>
    </w:p>
    <w:p w:rsidR="00A00187" w:rsidRDefault="00A00187" w:rsidP="000F3D19">
      <w:pPr>
        <w:rPr>
          <w:rFonts w:ascii="Times New Roman" w:hAnsi="Times New Roman" w:cs="Times New Roman"/>
          <w:sz w:val="22"/>
        </w:rPr>
      </w:pPr>
      <w:r>
        <w:rPr>
          <w:rFonts w:ascii="Times New Roman" w:hAnsi="Times New Roman" w:cs="Times New Roman" w:hint="eastAsia"/>
          <w:sz w:val="22"/>
        </w:rPr>
        <w:t>p.1</w:t>
      </w:r>
      <w:r w:rsidR="000F3D19">
        <w:rPr>
          <w:rFonts w:ascii="Times New Roman" w:hAnsi="Times New Roman" w:cs="Times New Roman" w:hint="eastAsia"/>
          <w:sz w:val="22"/>
        </w:rPr>
        <w:t>5</w:t>
      </w:r>
      <w:r>
        <w:rPr>
          <w:rFonts w:ascii="Times New Roman" w:hAnsi="Times New Roman" w:cs="Times New Roman" w:hint="eastAsia"/>
          <w:sz w:val="22"/>
        </w:rPr>
        <w:t xml:space="preserve">, </w:t>
      </w:r>
      <w:r w:rsidR="000F3D19">
        <w:rPr>
          <w:rFonts w:ascii="Times New Roman" w:hAnsi="Times New Roman" w:cs="Times New Roman" w:hint="eastAsia"/>
          <w:sz w:val="22"/>
        </w:rPr>
        <w:t>footnote 17</w:t>
      </w:r>
      <w:r>
        <w:rPr>
          <w:rFonts w:ascii="Times New Roman" w:hAnsi="Times New Roman" w:cs="Times New Roman" w:hint="eastAsia"/>
          <w:sz w:val="22"/>
        </w:rPr>
        <w:t xml:space="preserve"> </w:t>
      </w:r>
      <w:r w:rsidRPr="008D2657">
        <w:rPr>
          <w:rFonts w:ascii="Times New Roman" w:hAnsi="Times New Roman" w:cs="Times New Roman"/>
          <w:sz w:val="22"/>
        </w:rPr>
        <w:t>"</w:t>
      </w:r>
      <w:r w:rsidR="000F3D19" w:rsidRPr="000F3D19">
        <w:rPr>
          <w:rFonts w:ascii="Times New Roman" w:hAnsi="Times New Roman" w:cs="Times New Roman"/>
          <w:sz w:val="22"/>
        </w:rPr>
        <w:t>It is almost the same as the finance lease, but it is difficult to distinguish it from a debt with the purchased asset set as a collateral. Under a finance lease, asset ownership belongs to the lessor, while under a collateralised debt, the asset ownership moves to the borrower. Heifer ownership was never explicitly agreed upon, and it is generally understood by the borrowers that they own the heifer, which gives similarity to a collateralised debt.</w:t>
      </w:r>
      <w:r w:rsidRPr="008D2657">
        <w:rPr>
          <w:rFonts w:ascii="Times New Roman" w:hAnsi="Times New Roman" w:cs="Times New Roman"/>
          <w:sz w:val="22"/>
        </w:rPr>
        <w:t>"</w:t>
      </w:r>
    </w:p>
    <w:p w:rsidR="000F3D19" w:rsidRPr="00567EBD" w:rsidRDefault="000F3D19" w:rsidP="000F3D19">
      <w:pPr>
        <w:ind w:leftChars="300" w:left="630"/>
        <w:rPr>
          <w:rFonts w:ascii="Times New Roman" w:hAnsi="Times New Roman" w:cs="Times New Roman"/>
          <w:sz w:val="22"/>
        </w:rPr>
      </w:pPr>
      <w:r>
        <w:rPr>
          <w:rFonts w:ascii="Times New Roman" w:hAnsi="Times New Roman" w:cs="Times New Roman" w:hint="eastAsia"/>
          <w:sz w:val="22"/>
        </w:rPr>
        <w:t>The structure of sentences makes it difficult to get the message. Suggestion:</w:t>
      </w:r>
      <w:r w:rsidRPr="00E73D2F">
        <w:rPr>
          <w:rFonts w:ascii="Times New Roman" w:hAnsi="Times New Roman" w:cs="Times New Roman"/>
          <w:sz w:val="22"/>
        </w:rPr>
        <w:t xml:space="preserve"> </w:t>
      </w:r>
      <w:r w:rsidRPr="000F3D19">
        <w:rPr>
          <w:rFonts w:ascii="Times New Roman" w:hAnsi="Times New Roman" w:cs="Times New Roman"/>
          <w:color w:val="0070C0"/>
          <w:sz w:val="22"/>
        </w:rPr>
        <w:t>"</w:t>
      </w:r>
      <w:r w:rsidR="00D45D7F" w:rsidRPr="00D45D7F">
        <w:rPr>
          <w:rFonts w:ascii="Times New Roman" w:hAnsi="Times New Roman" w:cs="Times New Roman"/>
          <w:color w:val="0070C0"/>
          <w:sz w:val="22"/>
        </w:rPr>
        <w:t xml:space="preserve">Heifer ownership was never explicitly agreed upon, </w:t>
      </w:r>
      <w:r w:rsidR="00D45D7F">
        <w:rPr>
          <w:rFonts w:ascii="Times New Roman" w:hAnsi="Times New Roman" w:cs="Times New Roman" w:hint="eastAsia"/>
          <w:color w:val="0070C0"/>
          <w:sz w:val="22"/>
        </w:rPr>
        <w:t>but</w:t>
      </w:r>
      <w:r w:rsidR="00D45D7F" w:rsidRPr="00D45D7F">
        <w:rPr>
          <w:rFonts w:ascii="Times New Roman" w:hAnsi="Times New Roman" w:cs="Times New Roman"/>
          <w:color w:val="0070C0"/>
          <w:sz w:val="22"/>
        </w:rPr>
        <w:t xml:space="preserve"> it </w:t>
      </w:r>
      <w:r w:rsidR="00D45D7F">
        <w:rPr>
          <w:rFonts w:ascii="Times New Roman" w:hAnsi="Times New Roman" w:cs="Times New Roman" w:hint="eastAsia"/>
          <w:color w:val="0070C0"/>
          <w:sz w:val="22"/>
        </w:rPr>
        <w:t>wa</w:t>
      </w:r>
      <w:r w:rsidR="00D45D7F" w:rsidRPr="00D45D7F">
        <w:rPr>
          <w:rFonts w:ascii="Times New Roman" w:hAnsi="Times New Roman" w:cs="Times New Roman"/>
          <w:color w:val="0070C0"/>
          <w:sz w:val="22"/>
        </w:rPr>
        <w:t>s generally understood by the borrowers that they own</w:t>
      </w:r>
      <w:r w:rsidR="00D45D7F">
        <w:rPr>
          <w:rFonts w:ascii="Times New Roman" w:hAnsi="Times New Roman" w:cs="Times New Roman" w:hint="eastAsia"/>
          <w:color w:val="0070C0"/>
          <w:sz w:val="22"/>
        </w:rPr>
        <w:t>ed</w:t>
      </w:r>
      <w:r w:rsidR="00D45D7F" w:rsidRPr="00D45D7F">
        <w:rPr>
          <w:rFonts w:ascii="Times New Roman" w:hAnsi="Times New Roman" w:cs="Times New Roman"/>
          <w:color w:val="0070C0"/>
          <w:sz w:val="22"/>
        </w:rPr>
        <w:t xml:space="preserve"> the heifer</w:t>
      </w:r>
      <w:r w:rsidR="00D45D7F">
        <w:rPr>
          <w:rFonts w:ascii="Times New Roman" w:hAnsi="Times New Roman" w:cs="Times New Roman" w:hint="eastAsia"/>
          <w:color w:val="0070C0"/>
          <w:sz w:val="22"/>
        </w:rPr>
        <w:t>.</w:t>
      </w:r>
      <w:r w:rsidR="00D45D7F" w:rsidRPr="00D45D7F">
        <w:rPr>
          <w:rFonts w:ascii="Times New Roman" w:hAnsi="Times New Roman" w:cs="Times New Roman"/>
          <w:color w:val="0070C0"/>
          <w:sz w:val="22"/>
        </w:rPr>
        <w:t xml:space="preserve"> </w:t>
      </w:r>
      <w:r w:rsidR="00D45D7F">
        <w:rPr>
          <w:rFonts w:ascii="Times New Roman" w:hAnsi="Times New Roman" w:cs="Times New Roman" w:hint="eastAsia"/>
          <w:color w:val="0070C0"/>
          <w:sz w:val="22"/>
        </w:rPr>
        <w:t xml:space="preserve">T4 is thus more similar to a </w:t>
      </w:r>
      <w:r w:rsidRPr="000F3D19">
        <w:rPr>
          <w:rFonts w:ascii="Times New Roman" w:hAnsi="Times New Roman" w:cs="Times New Roman"/>
          <w:color w:val="0070C0"/>
          <w:sz w:val="22"/>
        </w:rPr>
        <w:t xml:space="preserve">debt </w:t>
      </w:r>
      <w:r w:rsidR="00D45D7F">
        <w:rPr>
          <w:rFonts w:ascii="Times New Roman" w:hAnsi="Times New Roman" w:cs="Times New Roman" w:hint="eastAsia"/>
          <w:color w:val="0070C0"/>
          <w:sz w:val="22"/>
        </w:rPr>
        <w:t xml:space="preserve">contract </w:t>
      </w:r>
      <w:r w:rsidRPr="000F3D19">
        <w:rPr>
          <w:rFonts w:ascii="Times New Roman" w:hAnsi="Times New Roman" w:cs="Times New Roman"/>
          <w:color w:val="0070C0"/>
          <w:sz w:val="22"/>
        </w:rPr>
        <w:t>with the purchased asset as collateral</w:t>
      </w:r>
      <w:r w:rsidR="00D45D7F">
        <w:rPr>
          <w:rFonts w:ascii="Times New Roman" w:hAnsi="Times New Roman" w:cs="Times New Roman" w:hint="eastAsia"/>
          <w:color w:val="0070C0"/>
          <w:sz w:val="22"/>
        </w:rPr>
        <w:t xml:space="preserve"> than to a</w:t>
      </w:r>
      <w:r w:rsidR="00D45D7F" w:rsidRPr="000F3D19">
        <w:rPr>
          <w:rFonts w:ascii="Times New Roman" w:hAnsi="Times New Roman" w:cs="Times New Roman"/>
          <w:color w:val="0070C0"/>
          <w:sz w:val="22"/>
        </w:rPr>
        <w:t xml:space="preserve"> finance lease</w:t>
      </w:r>
      <w:r w:rsidR="00D45D7F">
        <w:rPr>
          <w:rFonts w:ascii="Times New Roman" w:hAnsi="Times New Roman" w:cs="Times New Roman" w:hint="eastAsia"/>
          <w:color w:val="0070C0"/>
          <w:sz w:val="22"/>
        </w:rPr>
        <w:t xml:space="preserve"> u</w:t>
      </w:r>
      <w:r w:rsidRPr="000F3D19">
        <w:rPr>
          <w:rFonts w:ascii="Times New Roman" w:hAnsi="Times New Roman" w:cs="Times New Roman"/>
          <w:color w:val="0070C0"/>
          <w:sz w:val="22"/>
        </w:rPr>
        <w:t>nder</w:t>
      </w:r>
      <w:r w:rsidR="00D45D7F">
        <w:rPr>
          <w:rFonts w:ascii="Times New Roman" w:hAnsi="Times New Roman" w:cs="Times New Roman" w:hint="eastAsia"/>
          <w:color w:val="0070C0"/>
          <w:sz w:val="22"/>
        </w:rPr>
        <w:t xml:space="preserve"> which the </w:t>
      </w:r>
      <w:r w:rsidRPr="000F3D19">
        <w:rPr>
          <w:rFonts w:ascii="Times New Roman" w:hAnsi="Times New Roman" w:cs="Times New Roman"/>
          <w:color w:val="0070C0"/>
          <w:sz w:val="22"/>
        </w:rPr>
        <w:t>asset ownership belongs to the lessor</w:t>
      </w:r>
      <w:r w:rsidR="00D45D7F">
        <w:rPr>
          <w:rFonts w:ascii="Times New Roman" w:hAnsi="Times New Roman" w:cs="Times New Roman" w:hint="eastAsia"/>
          <w:color w:val="0070C0"/>
          <w:sz w:val="22"/>
        </w:rPr>
        <w:t>.</w:t>
      </w:r>
      <w:r w:rsidRPr="007A35DF">
        <w:rPr>
          <w:rFonts w:ascii="Times New Roman" w:hAnsi="Times New Roman" w:cs="Times New Roman"/>
          <w:color w:val="000000" w:themeColor="text1"/>
          <w:sz w:val="22"/>
        </w:rPr>
        <w:t>"</w:t>
      </w:r>
    </w:p>
    <w:p w:rsidR="00A00187" w:rsidRDefault="00A00187" w:rsidP="00A00187">
      <w:pPr>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p.1</w:t>
      </w:r>
      <w:r w:rsidR="00D45D7F">
        <w:rPr>
          <w:rFonts w:ascii="Times New Roman" w:hAnsi="Times New Roman" w:cs="Times New Roman" w:hint="eastAsia"/>
          <w:sz w:val="22"/>
        </w:rPr>
        <w:t>5</w:t>
      </w:r>
      <w:r>
        <w:rPr>
          <w:rFonts w:ascii="Times New Roman" w:hAnsi="Times New Roman" w:cs="Times New Roman" w:hint="eastAsia"/>
          <w:sz w:val="22"/>
        </w:rPr>
        <w:t xml:space="preserve">, </w:t>
      </w:r>
      <w:r w:rsidR="00D45D7F">
        <w:rPr>
          <w:rFonts w:ascii="Times New Roman" w:hAnsi="Times New Roman" w:cs="Times New Roman" w:hint="eastAsia"/>
          <w:sz w:val="22"/>
        </w:rPr>
        <w:t>footnote 18</w:t>
      </w:r>
      <w:r>
        <w:rPr>
          <w:rFonts w:ascii="Times New Roman" w:hAnsi="Times New Roman" w:cs="Times New Roman" w:hint="eastAsia"/>
          <w:sz w:val="22"/>
        </w:rPr>
        <w:t xml:space="preserve"> </w:t>
      </w:r>
      <w:r w:rsidRPr="008D2657">
        <w:rPr>
          <w:rFonts w:ascii="Times New Roman" w:hAnsi="Times New Roman" w:cs="Times New Roman"/>
          <w:sz w:val="22"/>
        </w:rPr>
        <w:t>"</w:t>
      </w:r>
      <w:r w:rsidR="00D45D7F" w:rsidRPr="00D45D7F">
        <w:rPr>
          <w:rFonts w:ascii="Times New Roman" w:hAnsi="Times New Roman" w:cs="Times New Roman"/>
          <w:sz w:val="22"/>
        </w:rPr>
        <w:t>Each arms have pure control groups who did not receive a loan until 1, 2 years later into the program. Due to a concern for within group spill overs, we do not use them here.</w:t>
      </w:r>
      <w:r w:rsidRPr="008D2657">
        <w:rPr>
          <w:rFonts w:ascii="Times New Roman" w:hAnsi="Times New Roman" w:cs="Times New Roman"/>
          <w:sz w:val="22"/>
        </w:rPr>
        <w:t>"</w:t>
      </w:r>
    </w:p>
    <w:p w:rsidR="00A00187" w:rsidRPr="00567EBD" w:rsidRDefault="00D45D7F" w:rsidP="00A00187">
      <w:pPr>
        <w:ind w:leftChars="300" w:left="630"/>
        <w:rPr>
          <w:rFonts w:ascii="Times New Roman" w:hAnsi="Times New Roman" w:cs="Times New Roman"/>
          <w:sz w:val="22"/>
        </w:rPr>
      </w:pPr>
      <w:r>
        <w:rPr>
          <w:rFonts w:ascii="Times New Roman" w:hAnsi="Times New Roman" w:cs="Times New Roman" w:hint="eastAsia"/>
          <w:sz w:val="22"/>
        </w:rPr>
        <w:t>Delete this footnote, as it is already explained in the main text under my revision suggestion (p.12, 3rd-4th para).</w:t>
      </w:r>
    </w:p>
    <w:p w:rsidR="00A00187" w:rsidRDefault="00A00187" w:rsidP="00A00187">
      <w:pPr>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p.1</w:t>
      </w:r>
      <w:r w:rsidR="00D45D7F">
        <w:rPr>
          <w:rFonts w:ascii="Times New Roman" w:hAnsi="Times New Roman" w:cs="Times New Roman" w:hint="eastAsia"/>
          <w:sz w:val="22"/>
        </w:rPr>
        <w:t>7</w:t>
      </w:r>
      <w:r>
        <w:rPr>
          <w:rFonts w:ascii="Times New Roman" w:hAnsi="Times New Roman" w:cs="Times New Roman" w:hint="eastAsia"/>
          <w:sz w:val="22"/>
        </w:rPr>
        <w:t xml:space="preserve">, </w:t>
      </w:r>
      <w:r w:rsidR="00D45D7F">
        <w:rPr>
          <w:rFonts w:ascii="Times New Roman" w:hAnsi="Times New Roman" w:cs="Times New Roman" w:hint="eastAsia"/>
          <w:sz w:val="22"/>
        </w:rPr>
        <w:t>Figure 3,</w:t>
      </w:r>
      <w:r>
        <w:rPr>
          <w:rFonts w:ascii="Times New Roman" w:hAnsi="Times New Roman" w:cs="Times New Roman" w:hint="eastAsia"/>
          <w:sz w:val="22"/>
        </w:rPr>
        <w:t xml:space="preserve"> </w:t>
      </w:r>
      <w:r w:rsidR="00D45D7F">
        <w:rPr>
          <w:rFonts w:ascii="Times New Roman" w:hAnsi="Times New Roman" w:cs="Times New Roman" w:hint="eastAsia"/>
          <w:sz w:val="22"/>
        </w:rPr>
        <w:t xml:space="preserve">a block </w:t>
      </w:r>
      <w:r w:rsidRPr="008D2657">
        <w:rPr>
          <w:rFonts w:ascii="Times New Roman" w:hAnsi="Times New Roman" w:cs="Times New Roman"/>
          <w:sz w:val="22"/>
        </w:rPr>
        <w:t>"</w:t>
      </w:r>
      <w:r w:rsidR="00D45D7F">
        <w:rPr>
          <w:rFonts w:ascii="Times New Roman" w:hAnsi="Times New Roman" w:cs="Times New Roman" w:hint="eastAsia"/>
          <w:sz w:val="22"/>
        </w:rPr>
        <w:t>2 loans (</w:t>
      </w:r>
      <w:r w:rsidR="00D45D7F" w:rsidRPr="00D45D7F">
        <w:rPr>
          <w:rFonts w:ascii="Times New Roman" w:hAnsi="Times New Roman" w:cs="Times New Roman" w:hint="eastAsia"/>
          <w:i/>
          <w:sz w:val="22"/>
        </w:rPr>
        <w:t>n</w:t>
      </w:r>
      <w:r w:rsidR="00D45D7F">
        <w:rPr>
          <w:rFonts w:ascii="Times New Roman" w:hAnsi="Times New Roman" w:cs="Times New Roman" w:hint="eastAsia"/>
          <w:sz w:val="22"/>
        </w:rPr>
        <w:t xml:space="preserve"> = 24)</w:t>
      </w:r>
      <w:r w:rsidR="00D45D7F">
        <w:rPr>
          <w:rFonts w:ascii="Times New Roman" w:hAnsi="Times New Roman" w:cs="Times New Roman"/>
          <w:sz w:val="22"/>
        </w:rPr>
        <w:t>”</w:t>
      </w:r>
    </w:p>
    <w:p w:rsidR="00A00187" w:rsidRPr="00567EBD" w:rsidRDefault="00D45D7F" w:rsidP="00A00187">
      <w:pPr>
        <w:ind w:leftChars="300" w:left="630"/>
        <w:rPr>
          <w:rFonts w:ascii="Times New Roman" w:hAnsi="Times New Roman" w:cs="Times New Roman"/>
          <w:sz w:val="22"/>
        </w:rPr>
      </w:pPr>
      <w:r>
        <w:rPr>
          <w:rFonts w:ascii="Times New Roman" w:hAnsi="Times New Roman" w:cs="Times New Roman" w:hint="eastAsia"/>
          <w:sz w:val="22"/>
        </w:rPr>
        <w:t xml:space="preserve">It is difficult to understand the caption. Instead of </w:t>
      </w:r>
      <w:r>
        <w:rPr>
          <w:rFonts w:ascii="Times New Roman" w:hAnsi="Times New Roman" w:cs="Times New Roman"/>
          <w:sz w:val="22"/>
        </w:rPr>
        <w:t>“</w:t>
      </w:r>
      <w:r>
        <w:rPr>
          <w:rFonts w:ascii="Times New Roman" w:hAnsi="Times New Roman" w:cs="Times New Roman" w:hint="eastAsia"/>
          <w:sz w:val="22"/>
        </w:rPr>
        <w:t>2 loans</w:t>
      </w:r>
      <w:r>
        <w:rPr>
          <w:rFonts w:ascii="Times New Roman" w:hAnsi="Times New Roman" w:cs="Times New Roman"/>
          <w:sz w:val="22"/>
        </w:rPr>
        <w:t>”</w:t>
      </w:r>
      <w:r>
        <w:rPr>
          <w:rFonts w:ascii="Times New Roman" w:hAnsi="Times New Roman" w:cs="Times New Roman" w:hint="eastAsia"/>
          <w:sz w:val="22"/>
        </w:rPr>
        <w:t xml:space="preserve">, it is better </w:t>
      </w:r>
      <w:r>
        <w:rPr>
          <w:rFonts w:ascii="Times New Roman" w:hAnsi="Times New Roman" w:cs="Times New Roman"/>
          <w:sz w:val="22"/>
        </w:rPr>
        <w:t>“</w:t>
      </w:r>
      <w:r>
        <w:rPr>
          <w:rFonts w:ascii="Times New Roman" w:hAnsi="Times New Roman" w:cs="Times New Roman" w:hint="eastAsia"/>
          <w:sz w:val="22"/>
        </w:rPr>
        <w:t>Not receiving the 3rd loan</w:t>
      </w:r>
      <w:r>
        <w:rPr>
          <w:rFonts w:ascii="Times New Roman" w:hAnsi="Times New Roman" w:cs="Times New Roman"/>
          <w:sz w:val="22"/>
        </w:rPr>
        <w:t>”</w:t>
      </w:r>
      <w:r>
        <w:rPr>
          <w:rFonts w:ascii="Times New Roman" w:hAnsi="Times New Roman" w:cs="Times New Roman" w:hint="eastAsia"/>
          <w:sz w:val="22"/>
        </w:rPr>
        <w:t xml:space="preserve">, and add a note to the figure that these 24 observations were excluded from the analysis because their treatment did not follow the experimental design of T1 with 3 conventional loans. </w:t>
      </w:r>
    </w:p>
    <w:p w:rsidR="00A00187" w:rsidRDefault="00A00187" w:rsidP="00A00187">
      <w:pPr>
        <w:ind w:leftChars="300" w:left="630"/>
        <w:rPr>
          <w:rFonts w:ascii="Times New Roman" w:hAnsi="Times New Roman" w:cs="Times New Roman"/>
          <w:sz w:val="22"/>
        </w:rPr>
      </w:pPr>
    </w:p>
    <w:p w:rsidR="00A00187" w:rsidRDefault="009E7175" w:rsidP="00A00187">
      <w:pPr>
        <w:rPr>
          <w:rFonts w:ascii="Times New Roman" w:hAnsi="Times New Roman" w:cs="Times New Roman"/>
          <w:sz w:val="22"/>
        </w:rPr>
      </w:pPr>
      <w:r>
        <w:rPr>
          <w:rFonts w:ascii="Times New Roman" w:hAnsi="Times New Roman" w:cs="Times New Roman" w:hint="eastAsia"/>
          <w:sz w:val="22"/>
        </w:rPr>
        <w:t>*</w:t>
      </w:r>
      <w:r w:rsidR="00A00187">
        <w:rPr>
          <w:rFonts w:ascii="Times New Roman" w:hAnsi="Times New Roman" w:cs="Times New Roman" w:hint="eastAsia"/>
          <w:sz w:val="22"/>
        </w:rPr>
        <w:t>p.1</w:t>
      </w:r>
      <w:r w:rsidR="00E63B81">
        <w:rPr>
          <w:rFonts w:ascii="Times New Roman" w:hAnsi="Times New Roman" w:cs="Times New Roman" w:hint="eastAsia"/>
          <w:sz w:val="22"/>
        </w:rPr>
        <w:t>7</w:t>
      </w:r>
      <w:r w:rsidR="00A00187">
        <w:rPr>
          <w:rFonts w:ascii="Times New Roman" w:hAnsi="Times New Roman" w:cs="Times New Roman" w:hint="eastAsia"/>
          <w:sz w:val="22"/>
        </w:rPr>
        <w:t xml:space="preserve">, </w:t>
      </w:r>
      <w:r w:rsidR="00E63B81">
        <w:rPr>
          <w:rFonts w:ascii="Times New Roman" w:hAnsi="Times New Roman" w:cs="Times New Roman" w:hint="eastAsia"/>
          <w:sz w:val="22"/>
        </w:rPr>
        <w:t>the para before VIII Results</w:t>
      </w:r>
      <w:r w:rsidR="00925E31">
        <w:rPr>
          <w:rFonts w:ascii="Times New Roman" w:hAnsi="Times New Roman" w:cs="Times New Roman" w:hint="eastAsia"/>
          <w:sz w:val="22"/>
        </w:rPr>
        <w:t>: equations (1) and (2), and</w:t>
      </w:r>
      <w:r w:rsidR="00A00187">
        <w:rPr>
          <w:rFonts w:ascii="Times New Roman" w:hAnsi="Times New Roman" w:cs="Times New Roman" w:hint="eastAsia"/>
          <w:sz w:val="22"/>
        </w:rPr>
        <w:t xml:space="preserve"> </w:t>
      </w:r>
      <w:r w:rsidR="00A00187" w:rsidRPr="008D2657">
        <w:rPr>
          <w:rFonts w:ascii="Times New Roman" w:hAnsi="Times New Roman" w:cs="Times New Roman"/>
          <w:sz w:val="22"/>
        </w:rPr>
        <w:t>"</w:t>
      </w:r>
      <w:r w:rsidR="00E63B81" w:rsidRPr="00E63B81">
        <w:rPr>
          <w:rFonts w:ascii="Times New Roman" w:hAnsi="Times New Roman" w:cs="Times New Roman"/>
          <w:sz w:val="22"/>
        </w:rPr>
        <w:t>For the traditional arm, the conditional mean of outcome given covariates and baseline outcome variable is provided b</w:t>
      </w:r>
      <w:r w:rsidR="00E51E84">
        <w:rPr>
          <w:rFonts w:ascii="Times New Roman" w:hAnsi="Times New Roman" w:cs="Times New Roman" w:hint="eastAsia"/>
          <w:sz w:val="22"/>
        </w:rPr>
        <w:t>y</w:t>
      </w:r>
      <w:r w:rsidR="00E63B81" w:rsidRPr="00E63B81">
        <w:rPr>
          <w:rFonts w:ascii="Times New Roman" w:hAnsi="Times New Roman" w:cs="Times New Roman"/>
          <w:sz w:val="22"/>
        </w:rPr>
        <w:t xml:space="preserve"> </w:t>
      </w:r>
      <w:r w:rsidR="00E63B81" w:rsidRPr="00E51E84">
        <w:rPr>
          <w:rFonts w:ascii="Times New Roman" w:hAnsi="Times New Roman" w:cs="Times New Roman"/>
          <w:i/>
          <w:sz w:val="22"/>
        </w:rPr>
        <w:t>b</w:t>
      </w:r>
      <w:r w:rsidR="00E63B81" w:rsidRPr="00E51E84">
        <w:rPr>
          <w:rFonts w:ascii="Times New Roman" w:hAnsi="Times New Roman" w:cs="Times New Roman"/>
          <w:sz w:val="22"/>
          <w:vertAlign w:val="subscript"/>
        </w:rPr>
        <w:t>10</w:t>
      </w:r>
      <w:r w:rsidR="00E63B81" w:rsidRPr="00E63B81">
        <w:rPr>
          <w:rFonts w:ascii="Times New Roman" w:hAnsi="Times New Roman" w:cs="Times New Roman"/>
          <w:sz w:val="22"/>
        </w:rPr>
        <w:t xml:space="preserve"> + </w:t>
      </w:r>
      <w:r w:rsidR="00E63B81" w:rsidRPr="00E51E84">
        <w:rPr>
          <w:rFonts w:ascii="Times New Roman" w:hAnsi="Times New Roman" w:cs="Times New Roman"/>
          <w:i/>
          <w:sz w:val="22"/>
        </w:rPr>
        <w:t>b</w:t>
      </w:r>
      <w:r w:rsidR="00E63B81" w:rsidRPr="00E51E84">
        <w:rPr>
          <w:rFonts w:ascii="Times New Roman" w:hAnsi="Times New Roman" w:cs="Times New Roman"/>
          <w:i/>
          <w:sz w:val="22"/>
          <w:vertAlign w:val="subscript"/>
        </w:rPr>
        <w:t>t</w:t>
      </w:r>
      <w:r w:rsidR="00E63B81" w:rsidRPr="00E51E84">
        <w:rPr>
          <w:rFonts w:ascii="Times New Roman" w:hAnsi="Times New Roman" w:cs="Times New Roman"/>
          <w:sz w:val="22"/>
          <w:vertAlign w:val="subscript"/>
        </w:rPr>
        <w:t>0</w:t>
      </w:r>
      <w:r w:rsidR="00E63B81" w:rsidRPr="00E63B81">
        <w:rPr>
          <w:rFonts w:ascii="Times New Roman" w:hAnsi="Times New Roman" w:cs="Times New Roman"/>
          <w:sz w:val="22"/>
        </w:rPr>
        <w:t xml:space="preserve">. For the non-traditional arms, the deviation of conditional mean, given covariates and the baseline outcome variable, from traditional arm outcome in period </w:t>
      </w:r>
      <w:r w:rsidR="00E63B81" w:rsidRPr="00E51E84">
        <w:rPr>
          <w:rFonts w:ascii="Times New Roman" w:hAnsi="Times New Roman" w:cs="Times New Roman"/>
          <w:i/>
          <w:sz w:val="22"/>
        </w:rPr>
        <w:t>t</w:t>
      </w:r>
      <w:r w:rsidR="00E63B81" w:rsidRPr="00E63B81">
        <w:rPr>
          <w:rFonts w:ascii="Times New Roman" w:hAnsi="Times New Roman" w:cs="Times New Roman"/>
          <w:sz w:val="22"/>
        </w:rPr>
        <w:t xml:space="preserve"> is provided by </w:t>
      </w:r>
      <w:r w:rsidR="00E63B81" w:rsidRPr="00E51E84">
        <w:rPr>
          <w:rFonts w:ascii="Times New Roman" w:hAnsi="Times New Roman" w:cs="Times New Roman"/>
          <w:b/>
          <w:i/>
          <w:sz w:val="22"/>
        </w:rPr>
        <w:t>b</w:t>
      </w:r>
      <w:r w:rsidR="00E63B81" w:rsidRPr="00E51E84">
        <w:rPr>
          <w:rFonts w:ascii="Times New Roman" w:hAnsi="Times New Roman" w:cs="Times New Roman"/>
          <w:sz w:val="22"/>
          <w:vertAlign w:val="subscript"/>
        </w:rPr>
        <w:t>1</w:t>
      </w:r>
      <w:r w:rsidR="00E63B81" w:rsidRPr="00E63B81">
        <w:rPr>
          <w:rFonts w:ascii="Times New Roman" w:hAnsi="Times New Roman" w:cs="Times New Roman"/>
          <w:sz w:val="22"/>
        </w:rPr>
        <w:t xml:space="preserve"> + </w:t>
      </w:r>
      <w:r w:rsidR="00E51E84" w:rsidRPr="00E51E84">
        <w:rPr>
          <w:rFonts w:ascii="Times New Roman" w:hAnsi="Times New Roman" w:cs="Times New Roman"/>
          <w:b/>
          <w:i/>
          <w:sz w:val="22"/>
        </w:rPr>
        <w:t>b</w:t>
      </w:r>
      <w:r w:rsidR="00E51E84" w:rsidRPr="00E51E84">
        <w:rPr>
          <w:rFonts w:ascii="Times New Roman" w:hAnsi="Times New Roman" w:cs="Times New Roman" w:hint="eastAsia"/>
          <w:i/>
          <w:sz w:val="22"/>
          <w:vertAlign w:val="subscript"/>
        </w:rPr>
        <w:t>t</w:t>
      </w:r>
      <w:r w:rsidR="00E63B81" w:rsidRPr="00E63B81">
        <w:rPr>
          <w:rFonts w:ascii="Times New Roman" w:hAnsi="Times New Roman" w:cs="Times New Roman"/>
          <w:sz w:val="22"/>
        </w:rPr>
        <w:t xml:space="preserve"> with </w:t>
      </w:r>
      <w:r w:rsidR="00E51E84" w:rsidRPr="00E51E84">
        <w:rPr>
          <w:rFonts w:ascii="Times New Roman" w:hAnsi="Times New Roman" w:cs="Times New Roman"/>
          <w:b/>
          <w:i/>
          <w:sz w:val="22"/>
        </w:rPr>
        <w:t>b</w:t>
      </w:r>
      <w:r w:rsidR="00E51E84" w:rsidRPr="00E51E84">
        <w:rPr>
          <w:rFonts w:ascii="Times New Roman" w:hAnsi="Times New Roman" w:cs="Times New Roman" w:hint="eastAsia"/>
          <w:i/>
          <w:sz w:val="22"/>
          <w:vertAlign w:val="subscript"/>
        </w:rPr>
        <w:t>t</w:t>
      </w:r>
      <w:r w:rsidR="00E51E84" w:rsidRPr="00E63B81">
        <w:rPr>
          <w:rFonts w:ascii="Times New Roman" w:hAnsi="Times New Roman" w:cs="Times New Roman"/>
          <w:sz w:val="22"/>
        </w:rPr>
        <w:t xml:space="preserve"> </w:t>
      </w:r>
      <w:r w:rsidR="00E63B81" w:rsidRPr="00E63B81">
        <w:rPr>
          <w:rFonts w:ascii="Times New Roman" w:hAnsi="Times New Roman" w:cs="Times New Roman"/>
          <w:sz w:val="22"/>
        </w:rPr>
        <w:t xml:space="preserve">= 0 for </w:t>
      </w:r>
      <w:r w:rsidR="00E63B81" w:rsidRPr="00E51E84">
        <w:rPr>
          <w:rFonts w:ascii="Times New Roman" w:hAnsi="Times New Roman" w:cs="Times New Roman"/>
          <w:i/>
          <w:sz w:val="22"/>
        </w:rPr>
        <w:t>t</w:t>
      </w:r>
      <w:r w:rsidR="00E63B81" w:rsidRPr="00E63B81">
        <w:rPr>
          <w:rFonts w:ascii="Times New Roman" w:hAnsi="Times New Roman" w:cs="Times New Roman"/>
          <w:sz w:val="22"/>
        </w:rPr>
        <w:t xml:space="preserve"> = 2. Cumulative impacts are time-series sums of each impacts. In the Section VIII, we will plot and focus on the cumulative conditional mean deviations of each non-traditional arms in each period.</w:t>
      </w:r>
      <w:r w:rsidR="00A00187" w:rsidRPr="008D2657">
        <w:rPr>
          <w:rFonts w:ascii="Times New Roman" w:hAnsi="Times New Roman" w:cs="Times New Roman"/>
          <w:sz w:val="22"/>
        </w:rPr>
        <w:t>"</w:t>
      </w:r>
    </w:p>
    <w:p w:rsidR="00925E31" w:rsidRDefault="00E63B81" w:rsidP="00A00187">
      <w:pPr>
        <w:ind w:leftChars="300" w:left="630"/>
        <w:rPr>
          <w:rFonts w:ascii="Times New Roman" w:hAnsi="Times New Roman" w:cs="Times New Roman"/>
          <w:sz w:val="22"/>
        </w:rPr>
      </w:pPr>
      <w:r>
        <w:rPr>
          <w:rFonts w:ascii="Times New Roman" w:hAnsi="Times New Roman" w:cs="Times New Roman" w:hint="eastAsia"/>
          <w:sz w:val="22"/>
        </w:rPr>
        <w:t xml:space="preserve">Very difficult to understand. Better to </w:t>
      </w:r>
      <w:r w:rsidR="009E7175">
        <w:rPr>
          <w:rFonts w:ascii="Times New Roman" w:hAnsi="Times New Roman" w:cs="Times New Roman" w:hint="eastAsia"/>
          <w:sz w:val="22"/>
        </w:rPr>
        <w:t xml:space="preserve">revise the </w:t>
      </w:r>
      <w:r>
        <w:rPr>
          <w:rFonts w:ascii="Times New Roman" w:hAnsi="Times New Roman" w:cs="Times New Roman" w:hint="eastAsia"/>
          <w:sz w:val="22"/>
        </w:rPr>
        <w:t>explan</w:t>
      </w:r>
      <w:r w:rsidR="009E7175">
        <w:rPr>
          <w:rFonts w:ascii="Times New Roman" w:hAnsi="Times New Roman" w:cs="Times New Roman" w:hint="eastAsia"/>
          <w:sz w:val="22"/>
        </w:rPr>
        <w:t>ation with</w:t>
      </w:r>
      <w:r>
        <w:rPr>
          <w:rFonts w:ascii="Times New Roman" w:hAnsi="Times New Roman" w:cs="Times New Roman" w:hint="eastAsia"/>
          <w:sz w:val="22"/>
        </w:rPr>
        <w:t xml:space="preserve"> Figure 4</w:t>
      </w:r>
      <w:r w:rsidR="00925E31">
        <w:rPr>
          <w:rFonts w:ascii="Times New Roman" w:hAnsi="Times New Roman" w:cs="Times New Roman" w:hint="eastAsia"/>
          <w:sz w:val="22"/>
        </w:rPr>
        <w:t xml:space="preserve"> and Appendix </w:t>
      </w:r>
      <w:r w:rsidR="00925E31">
        <w:rPr>
          <w:rFonts w:ascii="Times New Roman" w:hAnsi="Times New Roman" w:cs="Times New Roman" w:hint="eastAsia"/>
          <w:sz w:val="22"/>
        </w:rPr>
        <w:lastRenderedPageBreak/>
        <w:t>Table D1</w:t>
      </w:r>
      <w:r>
        <w:rPr>
          <w:rFonts w:ascii="Times New Roman" w:hAnsi="Times New Roman" w:cs="Times New Roman" w:hint="eastAsia"/>
          <w:sz w:val="22"/>
        </w:rPr>
        <w:t xml:space="preserve"> in mind. </w:t>
      </w:r>
      <w:r w:rsidR="00925E31">
        <w:rPr>
          <w:rFonts w:ascii="Times New Roman" w:hAnsi="Times New Roman" w:cs="Times New Roman" w:hint="eastAsia"/>
          <w:sz w:val="22"/>
        </w:rPr>
        <w:t xml:space="preserve">As we use rd 2, rd3, rd4 with </w:t>
      </w:r>
      <w:r w:rsidR="009E7175">
        <w:rPr>
          <w:rFonts w:ascii="Times New Roman" w:hAnsi="Times New Roman" w:cs="Times New Roman" w:hint="eastAsia"/>
          <w:sz w:val="22"/>
        </w:rPr>
        <w:t xml:space="preserve">the </w:t>
      </w:r>
      <w:r w:rsidR="00925E31">
        <w:rPr>
          <w:rFonts w:ascii="Times New Roman" w:hAnsi="Times New Roman" w:cs="Times New Roman" w:hint="eastAsia"/>
          <w:sz w:val="22"/>
        </w:rPr>
        <w:t>baseline as rd1</w:t>
      </w:r>
      <w:r w:rsidR="00EA50A7">
        <w:rPr>
          <w:rFonts w:ascii="Times New Roman" w:hAnsi="Times New Roman" w:cs="Times New Roman" w:hint="eastAsia"/>
          <w:sz w:val="22"/>
        </w:rPr>
        <w:t xml:space="preserve"> implicitly</w:t>
      </w:r>
      <w:r w:rsidR="00925E31">
        <w:rPr>
          <w:rFonts w:ascii="Times New Roman" w:hAnsi="Times New Roman" w:cs="Times New Roman" w:hint="eastAsia"/>
          <w:sz w:val="22"/>
        </w:rPr>
        <w:t xml:space="preserve">, it is better to use this as time </w:t>
      </w:r>
      <w:r w:rsidR="009E7175">
        <w:rPr>
          <w:rFonts w:ascii="Times New Roman" w:hAnsi="Times New Roman" w:cs="Times New Roman" w:hint="eastAsia"/>
          <w:sz w:val="22"/>
        </w:rPr>
        <w:t>numbering</w:t>
      </w:r>
      <w:r w:rsidR="00925E31">
        <w:rPr>
          <w:rFonts w:ascii="Times New Roman" w:hAnsi="Times New Roman" w:cs="Times New Roman" w:hint="eastAsia"/>
          <w:sz w:val="22"/>
        </w:rPr>
        <w:t xml:space="preserve">. </w:t>
      </w:r>
      <w:r w:rsidR="00925E31">
        <w:rPr>
          <w:rFonts w:ascii="Times New Roman" w:hAnsi="Times New Roman" w:cs="Times New Roman" w:hint="eastAsia"/>
          <w:color w:val="000000" w:themeColor="text1"/>
          <w:sz w:val="22"/>
        </w:rPr>
        <w:t xml:space="preserve">Finding subscript 1 on the period 2 impact appears a little bit awkward. </w:t>
      </w:r>
      <w:r>
        <w:rPr>
          <w:rFonts w:ascii="Times New Roman" w:hAnsi="Times New Roman" w:cs="Times New Roman" w:hint="eastAsia"/>
          <w:sz w:val="22"/>
        </w:rPr>
        <w:t xml:space="preserve">My suggestion </w:t>
      </w:r>
      <w:r w:rsidR="005837B2">
        <w:rPr>
          <w:rFonts w:ascii="Times New Roman" w:hAnsi="Times New Roman" w:cs="Times New Roman" w:hint="eastAsia"/>
          <w:sz w:val="22"/>
        </w:rPr>
        <w:t xml:space="preserve">(assuming I understand the exercise correctly) </w:t>
      </w:r>
      <w:r>
        <w:rPr>
          <w:rFonts w:ascii="Times New Roman" w:hAnsi="Times New Roman" w:cs="Times New Roman" w:hint="eastAsia"/>
          <w:sz w:val="22"/>
        </w:rPr>
        <w:t>is</w:t>
      </w:r>
      <w:r w:rsidR="00925E31">
        <w:rPr>
          <w:rFonts w:ascii="Times New Roman" w:hAnsi="Times New Roman" w:cs="Times New Roman" w:hint="eastAsia"/>
          <w:sz w:val="22"/>
        </w:rPr>
        <w:t xml:space="preserve"> the followings</w:t>
      </w:r>
      <w:r>
        <w:rPr>
          <w:rFonts w:ascii="Times New Roman" w:hAnsi="Times New Roman" w:cs="Times New Roman" w:hint="eastAsia"/>
          <w:sz w:val="22"/>
        </w:rPr>
        <w:t xml:space="preserve">: </w:t>
      </w:r>
    </w:p>
    <w:p w:rsidR="005F4D89" w:rsidRDefault="005F4D89" w:rsidP="00A00187">
      <w:pPr>
        <w:ind w:leftChars="300" w:left="630"/>
        <w:rPr>
          <w:rFonts w:ascii="Times New Roman" w:hAnsi="Times New Roman" w:cs="Times New Roman"/>
          <w:i/>
          <w:color w:val="0070C0"/>
          <w:sz w:val="22"/>
        </w:rPr>
      </w:pPr>
    </w:p>
    <w:p w:rsidR="005A66A2" w:rsidRDefault="00925E31" w:rsidP="00A00187">
      <w:pPr>
        <w:ind w:leftChars="300" w:left="630"/>
        <w:rPr>
          <w:rFonts w:ascii="Times New Roman" w:hAnsi="Times New Roman" w:cs="Times New Roman"/>
          <w:color w:val="0070C0"/>
          <w:sz w:val="22"/>
        </w:rPr>
      </w:pPr>
      <w:r w:rsidRPr="005A66A2">
        <w:rPr>
          <w:rFonts w:ascii="Times New Roman" w:hAnsi="Times New Roman" w:cs="Times New Roman" w:hint="eastAsia"/>
          <w:i/>
          <w:color w:val="0070C0"/>
          <w:sz w:val="22"/>
        </w:rPr>
        <w:t>y</w:t>
      </w:r>
      <w:r w:rsidRPr="005A66A2">
        <w:rPr>
          <w:rFonts w:ascii="Times New Roman" w:hAnsi="Times New Roman" w:cs="Times New Roman" w:hint="eastAsia"/>
          <w:i/>
          <w:color w:val="0070C0"/>
          <w:sz w:val="22"/>
          <w:vertAlign w:val="subscript"/>
        </w:rPr>
        <w:t>it</w:t>
      </w:r>
      <w:r>
        <w:rPr>
          <w:rFonts w:ascii="Times New Roman" w:hAnsi="Times New Roman" w:cs="Times New Roman" w:hint="eastAsia"/>
          <w:color w:val="0070C0"/>
          <w:sz w:val="22"/>
        </w:rPr>
        <w:t xml:space="preserve"> = </w:t>
      </w:r>
      <w:r w:rsidRPr="005A66A2">
        <w:rPr>
          <w:rFonts w:ascii="Times New Roman" w:hAnsi="Times New Roman" w:cs="Times New Roman" w:hint="eastAsia"/>
          <w:i/>
          <w:color w:val="0070C0"/>
          <w:sz w:val="22"/>
        </w:rPr>
        <w:t>b</w:t>
      </w:r>
      <w:r w:rsidRPr="005A66A2">
        <w:rPr>
          <w:rFonts w:ascii="Times New Roman" w:hAnsi="Times New Roman" w:cs="Times New Roman" w:hint="eastAsia"/>
          <w:color w:val="0070C0"/>
          <w:sz w:val="22"/>
          <w:vertAlign w:val="subscript"/>
        </w:rPr>
        <w:t>0</w:t>
      </w:r>
      <w:r>
        <w:rPr>
          <w:rFonts w:ascii="Times New Roman" w:hAnsi="Times New Roman" w:cs="Times New Roman" w:hint="eastAsia"/>
          <w:color w:val="0070C0"/>
          <w:sz w:val="22"/>
        </w:rPr>
        <w:t xml:space="preserve"> + </w:t>
      </w:r>
      <w:r w:rsidRPr="005A66A2">
        <w:rPr>
          <w:rFonts w:ascii="Times New Roman" w:hAnsi="Times New Roman" w:cs="Times New Roman" w:hint="eastAsia"/>
          <w:i/>
          <w:color w:val="0070C0"/>
          <w:sz w:val="22"/>
        </w:rPr>
        <w:t>b</w:t>
      </w:r>
      <w:r w:rsidRPr="005A66A2">
        <w:rPr>
          <w:rFonts w:ascii="Times New Roman" w:hAnsi="Times New Roman" w:cs="Times New Roman" w:hint="eastAsia"/>
          <w:color w:val="0070C0"/>
          <w:sz w:val="22"/>
          <w:vertAlign w:val="subscript"/>
        </w:rPr>
        <w:t>1</w:t>
      </w:r>
      <w:r w:rsidR="005A66A2" w:rsidRPr="005A66A2">
        <w:rPr>
          <w:rFonts w:ascii="Times New Roman" w:hAnsi="Times New Roman" w:cs="Times New Roman" w:hint="eastAsia"/>
          <w:i/>
          <w:color w:val="0070C0"/>
          <w:sz w:val="22"/>
        </w:rPr>
        <w:t>y</w:t>
      </w:r>
      <w:r w:rsidR="005A66A2" w:rsidRPr="005A66A2">
        <w:rPr>
          <w:rFonts w:ascii="Times New Roman" w:hAnsi="Times New Roman" w:cs="Times New Roman" w:hint="eastAsia"/>
          <w:i/>
          <w:color w:val="0070C0"/>
          <w:sz w:val="22"/>
          <w:vertAlign w:val="subscript"/>
        </w:rPr>
        <w:t>i</w:t>
      </w:r>
      <w:r w:rsidR="005A66A2" w:rsidRPr="005A66A2">
        <w:rPr>
          <w:rFonts w:ascii="Times New Roman" w:hAnsi="Times New Roman" w:cs="Times New Roman" w:hint="eastAsia"/>
          <w:color w:val="0070C0"/>
          <w:sz w:val="22"/>
          <w:vertAlign w:val="subscript"/>
        </w:rPr>
        <w:t>1</w:t>
      </w:r>
      <w:r w:rsidR="005A66A2">
        <w:rPr>
          <w:rFonts w:ascii="Times New Roman" w:hAnsi="Times New Roman" w:cs="Times New Roman" w:hint="eastAsia"/>
          <w:color w:val="0070C0"/>
          <w:sz w:val="22"/>
        </w:rPr>
        <w:t xml:space="preserve"> + </w:t>
      </w:r>
      <w:r w:rsidR="005A66A2" w:rsidRPr="005A66A2">
        <w:rPr>
          <w:rFonts w:ascii="Times New Roman" w:hAnsi="Times New Roman" w:cs="Times New Roman" w:hint="eastAsia"/>
          <w:b/>
          <w:i/>
          <w:color w:val="0070C0"/>
          <w:sz w:val="22"/>
        </w:rPr>
        <w:t>b</w:t>
      </w:r>
      <w:r w:rsidR="005A66A2">
        <w:rPr>
          <w:rFonts w:ascii="Times New Roman" w:hAnsi="Times New Roman" w:cs="Times New Roman"/>
          <w:color w:val="0070C0"/>
          <w:sz w:val="22"/>
        </w:rPr>
        <w:t>’</w:t>
      </w:r>
      <w:r w:rsidR="005A66A2" w:rsidRPr="005A66A2">
        <w:rPr>
          <w:rFonts w:ascii="Times New Roman" w:hAnsi="Times New Roman" w:cs="Times New Roman" w:hint="eastAsia"/>
          <w:b/>
          <w:color w:val="0070C0"/>
          <w:sz w:val="22"/>
        </w:rPr>
        <w:t>d</w:t>
      </w:r>
      <w:r w:rsidR="005A66A2" w:rsidRPr="005A66A2">
        <w:rPr>
          <w:rFonts w:ascii="Times New Roman" w:hAnsi="Times New Roman" w:cs="Times New Roman" w:hint="eastAsia"/>
          <w:i/>
          <w:color w:val="0070C0"/>
          <w:sz w:val="22"/>
          <w:vertAlign w:val="subscript"/>
        </w:rPr>
        <w:t>i</w:t>
      </w:r>
      <w:r w:rsidR="005A66A2">
        <w:rPr>
          <w:rFonts w:ascii="Times New Roman" w:hAnsi="Times New Roman" w:cs="Times New Roman" w:hint="eastAsia"/>
          <w:color w:val="0070C0"/>
          <w:sz w:val="22"/>
        </w:rPr>
        <w:t xml:space="preserve"> + </w:t>
      </w:r>
      <w:r w:rsidR="005A66A2" w:rsidRPr="005A66A2">
        <w:rPr>
          <w:rFonts w:ascii="Times New Roman" w:hAnsi="Times New Roman" w:cs="Times New Roman" w:hint="eastAsia"/>
          <w:i/>
          <w:color w:val="0070C0"/>
          <w:sz w:val="22"/>
        </w:rPr>
        <w:t>e</w:t>
      </w:r>
      <w:r w:rsidR="005A66A2" w:rsidRPr="005A66A2">
        <w:rPr>
          <w:rFonts w:ascii="Times New Roman" w:hAnsi="Times New Roman" w:cs="Times New Roman" w:hint="eastAsia"/>
          <w:i/>
          <w:color w:val="0070C0"/>
          <w:sz w:val="22"/>
          <w:vertAlign w:val="subscript"/>
        </w:rPr>
        <w:t>it</w:t>
      </w:r>
      <w:r w:rsidR="005A66A2">
        <w:rPr>
          <w:rFonts w:ascii="Times New Roman" w:hAnsi="Times New Roman" w:cs="Times New Roman" w:hint="eastAsia"/>
          <w:color w:val="0070C0"/>
          <w:sz w:val="22"/>
        </w:rPr>
        <w:t xml:space="preserve">,     </w:t>
      </w:r>
      <w:r w:rsidR="005A66A2" w:rsidRPr="005A66A2">
        <w:rPr>
          <w:rFonts w:ascii="Times New Roman" w:hAnsi="Times New Roman" w:cs="Times New Roman" w:hint="eastAsia"/>
          <w:i/>
          <w:color w:val="0070C0"/>
          <w:sz w:val="22"/>
        </w:rPr>
        <w:t>t</w:t>
      </w:r>
      <w:r w:rsidR="005A66A2">
        <w:rPr>
          <w:rFonts w:ascii="Times New Roman" w:hAnsi="Times New Roman" w:cs="Times New Roman" w:hint="eastAsia"/>
          <w:color w:val="0070C0"/>
          <w:sz w:val="22"/>
        </w:rPr>
        <w:t xml:space="preserve"> = 2, 3, 4    (1)</w:t>
      </w:r>
    </w:p>
    <w:p w:rsidR="00EA50A7" w:rsidRDefault="00EA50A7" w:rsidP="00A00187">
      <w:pPr>
        <w:ind w:leftChars="300" w:left="630"/>
        <w:rPr>
          <w:rFonts w:ascii="Times New Roman" w:hAnsi="Times New Roman" w:cs="Times New Roman"/>
          <w:color w:val="0070C0"/>
          <w:sz w:val="22"/>
        </w:rPr>
      </w:pPr>
    </w:p>
    <w:p w:rsidR="005F4D89" w:rsidRDefault="005A66A2" w:rsidP="00A00187">
      <w:pPr>
        <w:ind w:leftChars="300" w:left="630"/>
        <w:rPr>
          <w:rFonts w:ascii="Times New Roman" w:hAnsi="Times New Roman" w:cs="Times New Roman"/>
          <w:color w:val="0070C0"/>
          <w:sz w:val="22"/>
        </w:rPr>
      </w:pPr>
      <w:r>
        <w:rPr>
          <w:rFonts w:ascii="Times New Roman" w:hAnsi="Times New Roman" w:cs="Times New Roman" w:hint="eastAsia"/>
          <w:color w:val="0070C0"/>
          <w:sz w:val="22"/>
        </w:rPr>
        <w:t xml:space="preserve">where, for member </w:t>
      </w:r>
      <w:r w:rsidRPr="005A66A2">
        <w:rPr>
          <w:rFonts w:ascii="Times New Roman" w:hAnsi="Times New Roman" w:cs="Times New Roman" w:hint="eastAsia"/>
          <w:i/>
          <w:color w:val="0070C0"/>
          <w:sz w:val="22"/>
        </w:rPr>
        <w:t>i</w:t>
      </w:r>
      <w:r>
        <w:rPr>
          <w:rFonts w:ascii="Times New Roman" w:hAnsi="Times New Roman" w:cs="Times New Roman" w:hint="eastAsia"/>
          <w:color w:val="0070C0"/>
          <w:sz w:val="22"/>
        </w:rPr>
        <w:t xml:space="preserve"> in period </w:t>
      </w:r>
      <w:r w:rsidRPr="005A66A2">
        <w:rPr>
          <w:rFonts w:ascii="Times New Roman" w:hAnsi="Times New Roman" w:cs="Times New Roman" w:hint="eastAsia"/>
          <w:i/>
          <w:color w:val="0070C0"/>
          <w:sz w:val="22"/>
        </w:rPr>
        <w:t>t</w:t>
      </w:r>
      <w:r>
        <w:rPr>
          <w:rFonts w:ascii="Times New Roman" w:hAnsi="Times New Roman" w:cs="Times New Roman" w:hint="eastAsia"/>
          <w:color w:val="0070C0"/>
          <w:sz w:val="22"/>
        </w:rPr>
        <w:t xml:space="preserve"> (</w:t>
      </w:r>
      <w:r w:rsidRPr="005A66A2">
        <w:rPr>
          <w:rFonts w:ascii="Times New Roman" w:hAnsi="Times New Roman" w:cs="Times New Roman" w:hint="eastAsia"/>
          <w:i/>
          <w:color w:val="0070C0"/>
          <w:sz w:val="22"/>
        </w:rPr>
        <w:t>t</w:t>
      </w:r>
      <w:r>
        <w:rPr>
          <w:rFonts w:ascii="Times New Roman" w:hAnsi="Times New Roman" w:cs="Times New Roman" w:hint="eastAsia"/>
          <w:color w:val="0070C0"/>
          <w:sz w:val="22"/>
        </w:rPr>
        <w:t xml:space="preserve"> refers to the survey round with </w:t>
      </w:r>
      <w:r w:rsidRPr="005A66A2">
        <w:rPr>
          <w:rFonts w:ascii="Times New Roman" w:hAnsi="Times New Roman" w:cs="Times New Roman" w:hint="eastAsia"/>
          <w:i/>
          <w:color w:val="0070C0"/>
          <w:sz w:val="22"/>
        </w:rPr>
        <w:t>t</w:t>
      </w:r>
      <w:r>
        <w:rPr>
          <w:rFonts w:ascii="Times New Roman" w:hAnsi="Times New Roman" w:cs="Times New Roman" w:hint="eastAsia"/>
          <w:color w:val="0070C0"/>
          <w:sz w:val="22"/>
        </w:rPr>
        <w:t xml:space="preserve">=1 as the baseline), </w:t>
      </w:r>
      <w:r w:rsidRPr="005A66A2">
        <w:rPr>
          <w:rFonts w:ascii="Times New Roman" w:hAnsi="Times New Roman" w:cs="Times New Roman" w:hint="eastAsia"/>
          <w:i/>
          <w:color w:val="0070C0"/>
          <w:sz w:val="22"/>
        </w:rPr>
        <w:t>y</w:t>
      </w:r>
      <w:r w:rsidRPr="005A66A2">
        <w:rPr>
          <w:rFonts w:ascii="Times New Roman" w:hAnsi="Times New Roman" w:cs="Times New Roman" w:hint="eastAsia"/>
          <w:i/>
          <w:color w:val="0070C0"/>
          <w:sz w:val="22"/>
          <w:vertAlign w:val="subscript"/>
        </w:rPr>
        <w:t>it</w:t>
      </w:r>
      <w:r>
        <w:rPr>
          <w:rFonts w:ascii="Times New Roman" w:hAnsi="Times New Roman" w:cs="Times New Roman" w:hint="eastAsia"/>
          <w:color w:val="0070C0"/>
          <w:sz w:val="22"/>
        </w:rPr>
        <w:t xml:space="preserve"> is an outcome measure, </w:t>
      </w:r>
      <w:r w:rsidRPr="005A66A2">
        <w:rPr>
          <w:rFonts w:ascii="Times New Roman" w:hAnsi="Times New Roman" w:cs="Times New Roman" w:hint="eastAsia"/>
          <w:b/>
          <w:color w:val="0070C0"/>
          <w:sz w:val="22"/>
        </w:rPr>
        <w:t>d</w:t>
      </w:r>
      <w:r w:rsidRPr="005A66A2">
        <w:rPr>
          <w:rFonts w:ascii="Times New Roman" w:hAnsi="Times New Roman" w:cs="Times New Roman" w:hint="eastAsia"/>
          <w:i/>
          <w:color w:val="0070C0"/>
          <w:sz w:val="22"/>
          <w:vertAlign w:val="subscript"/>
        </w:rPr>
        <w:t>i</w:t>
      </w:r>
      <w:r>
        <w:rPr>
          <w:rFonts w:ascii="Times New Roman" w:hAnsi="Times New Roman" w:cs="Times New Roman" w:hint="eastAsia"/>
          <w:color w:val="0070C0"/>
          <w:sz w:val="22"/>
        </w:rPr>
        <w:t xml:space="preserve"> is a vector of</w:t>
      </w:r>
      <w:r w:rsidR="00EA50A7">
        <w:rPr>
          <w:rFonts w:ascii="Times New Roman" w:hAnsi="Times New Roman" w:cs="Times New Roman" w:hint="eastAsia"/>
          <w:color w:val="0070C0"/>
          <w:sz w:val="22"/>
        </w:rPr>
        <w:t xml:space="preserve"> three indicator variables in non-traditional arms or functional attributes that </w:t>
      </w:r>
      <w:r w:rsidR="00EA50A7" w:rsidRPr="00EA50A7">
        <w:rPr>
          <w:rFonts w:ascii="Times New Roman" w:hAnsi="Times New Roman" w:cs="Times New Roman" w:hint="eastAsia"/>
          <w:i/>
          <w:color w:val="0070C0"/>
          <w:sz w:val="22"/>
        </w:rPr>
        <w:t>i</w:t>
      </w:r>
      <w:r w:rsidR="00EA50A7">
        <w:rPr>
          <w:rFonts w:ascii="Times New Roman" w:hAnsi="Times New Roman" w:cs="Times New Roman" w:hint="eastAsia"/>
          <w:color w:val="0070C0"/>
          <w:sz w:val="22"/>
        </w:rPr>
        <w:t xml:space="preserve"> receives, </w:t>
      </w:r>
      <w:r>
        <w:rPr>
          <w:rFonts w:ascii="Times New Roman" w:hAnsi="Times New Roman" w:cs="Times New Roman"/>
          <w:color w:val="0070C0"/>
          <w:sz w:val="22"/>
        </w:rPr>
        <w:t>…</w:t>
      </w:r>
      <w:r>
        <w:rPr>
          <w:rFonts w:ascii="Times New Roman" w:hAnsi="Times New Roman" w:cs="Times New Roman" w:hint="eastAsia"/>
          <w:color w:val="0070C0"/>
          <w:sz w:val="22"/>
        </w:rPr>
        <w:t xml:space="preserve"> </w:t>
      </w:r>
    </w:p>
    <w:p w:rsidR="005F4D89" w:rsidRDefault="005F4D89" w:rsidP="00A00187">
      <w:pPr>
        <w:ind w:leftChars="300" w:left="630"/>
        <w:rPr>
          <w:rFonts w:ascii="Times New Roman" w:hAnsi="Times New Roman" w:cs="Times New Roman"/>
          <w:color w:val="0070C0"/>
          <w:sz w:val="22"/>
        </w:rPr>
      </w:pPr>
    </w:p>
    <w:p w:rsidR="005A66A2" w:rsidRDefault="005A66A2" w:rsidP="00A00187">
      <w:pPr>
        <w:ind w:leftChars="300" w:left="630"/>
        <w:rPr>
          <w:rFonts w:ascii="Times New Roman" w:hAnsi="Times New Roman" w:cs="Times New Roman"/>
          <w:color w:val="0070C0"/>
          <w:sz w:val="22"/>
        </w:rPr>
      </w:pPr>
      <w:r>
        <w:rPr>
          <w:rFonts w:ascii="Times New Roman" w:hAnsi="Times New Roman" w:cs="Times New Roman" w:hint="eastAsia"/>
          <w:color w:val="0070C0"/>
          <w:sz w:val="22"/>
        </w:rPr>
        <w:t xml:space="preserve">As we are interested in </w:t>
      </w:r>
      <w:r w:rsidR="005F4D89">
        <w:rPr>
          <w:rFonts w:ascii="Times New Roman" w:hAnsi="Times New Roman" w:cs="Times New Roman" w:hint="eastAsia"/>
          <w:color w:val="0070C0"/>
          <w:sz w:val="22"/>
        </w:rPr>
        <w:t>the time course of impacts</w:t>
      </w:r>
      <w:r>
        <w:rPr>
          <w:rFonts w:ascii="Times New Roman" w:hAnsi="Times New Roman" w:cs="Times New Roman" w:hint="eastAsia"/>
          <w:color w:val="0070C0"/>
          <w:sz w:val="22"/>
        </w:rPr>
        <w:t>, we extend equation (1) as</w:t>
      </w:r>
    </w:p>
    <w:p w:rsidR="00EA50A7" w:rsidRDefault="00EA50A7" w:rsidP="005A66A2">
      <w:pPr>
        <w:ind w:leftChars="300" w:left="630"/>
        <w:rPr>
          <w:rFonts w:ascii="Times New Roman" w:hAnsi="Times New Roman" w:cs="Times New Roman"/>
          <w:i/>
          <w:color w:val="0070C0"/>
          <w:sz w:val="22"/>
        </w:rPr>
      </w:pPr>
    </w:p>
    <w:p w:rsidR="005A66A2" w:rsidRDefault="005A66A2" w:rsidP="005A66A2">
      <w:pPr>
        <w:ind w:leftChars="300" w:left="630"/>
        <w:rPr>
          <w:rFonts w:ascii="Times New Roman" w:hAnsi="Times New Roman" w:cs="Times New Roman"/>
          <w:color w:val="0070C0"/>
          <w:sz w:val="22"/>
        </w:rPr>
      </w:pPr>
      <w:r w:rsidRPr="005A66A2">
        <w:rPr>
          <w:rFonts w:ascii="Times New Roman" w:hAnsi="Times New Roman" w:cs="Times New Roman" w:hint="eastAsia"/>
          <w:i/>
          <w:color w:val="0070C0"/>
          <w:sz w:val="22"/>
        </w:rPr>
        <w:t>y</w:t>
      </w:r>
      <w:r w:rsidRPr="005A66A2">
        <w:rPr>
          <w:rFonts w:ascii="Times New Roman" w:hAnsi="Times New Roman" w:cs="Times New Roman" w:hint="eastAsia"/>
          <w:i/>
          <w:color w:val="0070C0"/>
          <w:sz w:val="22"/>
          <w:vertAlign w:val="subscript"/>
        </w:rPr>
        <w:t>it</w:t>
      </w:r>
      <w:r>
        <w:rPr>
          <w:rFonts w:ascii="Times New Roman" w:hAnsi="Times New Roman" w:cs="Times New Roman" w:hint="eastAsia"/>
          <w:color w:val="0070C0"/>
          <w:sz w:val="22"/>
        </w:rPr>
        <w:t xml:space="preserve"> = </w:t>
      </w:r>
      <w:r w:rsidRPr="005A66A2">
        <w:rPr>
          <w:rFonts w:ascii="Times New Roman" w:hAnsi="Times New Roman" w:cs="Times New Roman" w:hint="eastAsia"/>
          <w:i/>
          <w:color w:val="0070C0"/>
          <w:sz w:val="22"/>
        </w:rPr>
        <w:t>b</w:t>
      </w:r>
      <w:r w:rsidRPr="005A66A2">
        <w:rPr>
          <w:rFonts w:ascii="Times New Roman" w:hAnsi="Times New Roman" w:cs="Times New Roman" w:hint="eastAsia"/>
          <w:color w:val="0070C0"/>
          <w:sz w:val="22"/>
          <w:vertAlign w:val="subscript"/>
        </w:rPr>
        <w:t>1</w:t>
      </w:r>
      <w:r w:rsidRPr="005A66A2">
        <w:rPr>
          <w:rFonts w:ascii="Times New Roman" w:hAnsi="Times New Roman" w:cs="Times New Roman" w:hint="eastAsia"/>
          <w:i/>
          <w:color w:val="0070C0"/>
          <w:sz w:val="22"/>
        </w:rPr>
        <w:t>y</w:t>
      </w:r>
      <w:r w:rsidRPr="005A66A2">
        <w:rPr>
          <w:rFonts w:ascii="Times New Roman" w:hAnsi="Times New Roman" w:cs="Times New Roman" w:hint="eastAsia"/>
          <w:i/>
          <w:color w:val="0070C0"/>
          <w:sz w:val="22"/>
          <w:vertAlign w:val="subscript"/>
        </w:rPr>
        <w:t>i</w:t>
      </w:r>
      <w:r w:rsidRPr="005A66A2">
        <w:rPr>
          <w:rFonts w:ascii="Times New Roman" w:hAnsi="Times New Roman" w:cs="Times New Roman" w:hint="eastAsia"/>
          <w:color w:val="0070C0"/>
          <w:sz w:val="22"/>
          <w:vertAlign w:val="subscript"/>
        </w:rPr>
        <w:t>1</w:t>
      </w:r>
      <w:r>
        <w:rPr>
          <w:rFonts w:ascii="Times New Roman" w:hAnsi="Times New Roman" w:cs="Times New Roman" w:hint="eastAsia"/>
          <w:color w:val="0070C0"/>
          <w:sz w:val="22"/>
        </w:rPr>
        <w:t xml:space="preserve"> </w:t>
      </w:r>
      <w:r w:rsidR="00EA50A7">
        <w:rPr>
          <w:rFonts w:ascii="Times New Roman" w:hAnsi="Times New Roman" w:cs="Times New Roman" w:hint="eastAsia"/>
          <w:color w:val="0070C0"/>
          <w:sz w:val="22"/>
        </w:rPr>
        <w:t>+</w:t>
      </w:r>
      <w:r w:rsidR="005F4D89" w:rsidRPr="005F4D89">
        <w:rPr>
          <w:rFonts w:ascii="Times New Roman" w:hAnsi="Times New Roman" w:cs="Times New Roman" w:hint="eastAsia"/>
          <w:i/>
          <w:color w:val="0070C0"/>
          <w:sz w:val="22"/>
        </w:rPr>
        <w:t xml:space="preserve"> </w:t>
      </w:r>
      <w:r w:rsidR="005F4D89" w:rsidRPr="005A66A2">
        <w:rPr>
          <w:rFonts w:ascii="Times New Roman" w:hAnsi="Times New Roman" w:cs="Times New Roman" w:hint="eastAsia"/>
          <w:i/>
          <w:color w:val="0070C0"/>
          <w:sz w:val="22"/>
        </w:rPr>
        <w:t>b</w:t>
      </w:r>
      <w:r w:rsidR="005F4D89">
        <w:rPr>
          <w:rFonts w:ascii="Times New Roman" w:hAnsi="Times New Roman" w:cs="Times New Roman" w:hint="eastAsia"/>
          <w:color w:val="0070C0"/>
          <w:sz w:val="22"/>
          <w:vertAlign w:val="subscript"/>
        </w:rPr>
        <w:t>2</w:t>
      </w:r>
      <w:r w:rsidR="005F4D89">
        <w:rPr>
          <w:rFonts w:ascii="Times New Roman" w:hAnsi="Times New Roman" w:cs="Times New Roman" w:hint="eastAsia"/>
          <w:color w:val="0070C0"/>
          <w:sz w:val="22"/>
        </w:rPr>
        <w:t xml:space="preserve"> +</w:t>
      </w:r>
      <w:r w:rsidR="00EA50A7">
        <w:rPr>
          <w:rFonts w:ascii="Times New Roman" w:hAnsi="Times New Roman" w:cs="Times New Roman" w:hint="eastAsia"/>
          <w:color w:val="0070C0"/>
          <w:sz w:val="22"/>
        </w:rPr>
        <w:t xml:space="preserve"> </w:t>
      </w:r>
      <w:r w:rsidR="00EA50A7" w:rsidRPr="005A66A2">
        <w:rPr>
          <w:rFonts w:ascii="Times New Roman" w:hAnsi="Times New Roman" w:cs="Times New Roman" w:hint="eastAsia"/>
          <w:b/>
          <w:i/>
          <w:color w:val="0070C0"/>
          <w:sz w:val="22"/>
        </w:rPr>
        <w:t>b</w:t>
      </w:r>
      <w:r w:rsidR="00EA50A7" w:rsidRPr="00EA50A7">
        <w:rPr>
          <w:rFonts w:ascii="Times New Roman" w:hAnsi="Times New Roman" w:cs="Times New Roman" w:hint="eastAsia"/>
          <w:color w:val="0070C0"/>
          <w:sz w:val="22"/>
          <w:vertAlign w:val="subscript"/>
        </w:rPr>
        <w:t>2</w:t>
      </w:r>
      <w:r w:rsidR="00EA50A7">
        <w:rPr>
          <w:rFonts w:ascii="Times New Roman" w:hAnsi="Times New Roman" w:cs="Times New Roman"/>
          <w:color w:val="0070C0"/>
          <w:sz w:val="22"/>
        </w:rPr>
        <w:t>’</w:t>
      </w:r>
      <w:r w:rsidR="00EA50A7" w:rsidRPr="005A66A2">
        <w:rPr>
          <w:rFonts w:ascii="Times New Roman" w:hAnsi="Times New Roman" w:cs="Times New Roman" w:hint="eastAsia"/>
          <w:b/>
          <w:color w:val="0070C0"/>
          <w:sz w:val="22"/>
        </w:rPr>
        <w:t>d</w:t>
      </w:r>
      <w:r w:rsidR="00EA50A7" w:rsidRPr="005A66A2">
        <w:rPr>
          <w:rFonts w:ascii="Times New Roman" w:hAnsi="Times New Roman" w:cs="Times New Roman" w:hint="eastAsia"/>
          <w:i/>
          <w:color w:val="0070C0"/>
          <w:sz w:val="22"/>
          <w:vertAlign w:val="subscript"/>
        </w:rPr>
        <w:t>i</w:t>
      </w:r>
      <w:r w:rsidR="00EA50A7">
        <w:rPr>
          <w:rFonts w:ascii="Times New Roman" w:hAnsi="Times New Roman" w:cs="Times New Roman" w:hint="eastAsia"/>
          <w:color w:val="0070C0"/>
          <w:sz w:val="22"/>
        </w:rPr>
        <w:t xml:space="preserve"> + </w:t>
      </w:r>
      <w:r w:rsidR="00EA50A7" w:rsidRPr="005A66A2">
        <w:rPr>
          <w:rFonts w:ascii="Times New Roman" w:hAnsi="Times New Roman" w:cs="Times New Roman" w:hint="eastAsia"/>
          <w:i/>
          <w:color w:val="0070C0"/>
          <w:sz w:val="22"/>
        </w:rPr>
        <w:t>b</w:t>
      </w:r>
      <w:r w:rsidR="00EA50A7">
        <w:rPr>
          <w:rFonts w:ascii="Times New Roman" w:hAnsi="Times New Roman" w:cs="Times New Roman" w:hint="eastAsia"/>
          <w:color w:val="0070C0"/>
          <w:sz w:val="22"/>
          <w:vertAlign w:val="subscript"/>
        </w:rPr>
        <w:t xml:space="preserve">3 </w:t>
      </w:r>
      <w:r w:rsidR="005F4D89" w:rsidRPr="00EA50A7">
        <w:rPr>
          <w:rFonts w:ascii="Times New Roman" w:hAnsi="Times New Roman" w:cs="Times New Roman" w:hint="eastAsia"/>
          <w:i/>
          <w:color w:val="0070C0"/>
          <w:sz w:val="22"/>
        </w:rPr>
        <w:t>c</w:t>
      </w:r>
      <w:r w:rsidR="005F4D89" w:rsidRPr="00EA50A7">
        <w:rPr>
          <w:rFonts w:ascii="Times New Roman" w:hAnsi="Times New Roman" w:cs="Times New Roman" w:hint="eastAsia"/>
          <w:color w:val="0070C0"/>
          <w:sz w:val="22"/>
          <w:vertAlign w:val="subscript"/>
        </w:rPr>
        <w:t>3</w:t>
      </w:r>
      <w:r w:rsidR="005F4D89" w:rsidRPr="00EA50A7">
        <w:rPr>
          <w:rFonts w:ascii="Times New Roman" w:hAnsi="Times New Roman" w:cs="Times New Roman" w:hint="eastAsia"/>
          <w:i/>
          <w:color w:val="0070C0"/>
          <w:sz w:val="22"/>
          <w:vertAlign w:val="subscript"/>
        </w:rPr>
        <w:t>t</w:t>
      </w:r>
      <w:r w:rsidR="005F4D89">
        <w:rPr>
          <w:rFonts w:ascii="Times New Roman" w:hAnsi="Times New Roman" w:cs="Times New Roman" w:hint="eastAsia"/>
          <w:color w:val="0070C0"/>
          <w:sz w:val="22"/>
        </w:rPr>
        <w:t xml:space="preserve"> </w:t>
      </w:r>
      <w:r w:rsidR="00EA50A7">
        <w:rPr>
          <w:rFonts w:ascii="Times New Roman" w:hAnsi="Times New Roman" w:cs="Times New Roman" w:hint="eastAsia"/>
          <w:color w:val="0070C0"/>
          <w:sz w:val="22"/>
        </w:rPr>
        <w:t>+</w:t>
      </w:r>
      <w:r w:rsidR="00EA50A7">
        <w:rPr>
          <w:rFonts w:ascii="Times New Roman" w:hAnsi="Times New Roman" w:cs="Times New Roman" w:hint="eastAsia"/>
          <w:color w:val="0070C0"/>
          <w:sz w:val="22"/>
          <w:vertAlign w:val="subscript"/>
        </w:rPr>
        <w:t xml:space="preserve"> </w:t>
      </w:r>
      <w:r w:rsidR="00EA50A7" w:rsidRPr="005A66A2">
        <w:rPr>
          <w:rFonts w:ascii="Times New Roman" w:hAnsi="Times New Roman" w:cs="Times New Roman" w:hint="eastAsia"/>
          <w:b/>
          <w:i/>
          <w:color w:val="0070C0"/>
          <w:sz w:val="22"/>
        </w:rPr>
        <w:t>b</w:t>
      </w:r>
      <w:r w:rsidR="00EA50A7" w:rsidRPr="00EA50A7">
        <w:rPr>
          <w:rFonts w:ascii="Times New Roman" w:hAnsi="Times New Roman" w:cs="Times New Roman" w:hint="eastAsia"/>
          <w:color w:val="0070C0"/>
          <w:sz w:val="22"/>
          <w:vertAlign w:val="subscript"/>
        </w:rPr>
        <w:t>3</w:t>
      </w:r>
      <w:r w:rsidR="00EA50A7">
        <w:rPr>
          <w:rFonts w:ascii="Times New Roman" w:hAnsi="Times New Roman" w:cs="Times New Roman"/>
          <w:color w:val="0070C0"/>
          <w:sz w:val="22"/>
        </w:rPr>
        <w:t>’</w:t>
      </w:r>
      <w:r w:rsidR="00EA50A7" w:rsidRPr="005A66A2">
        <w:rPr>
          <w:rFonts w:ascii="Times New Roman" w:hAnsi="Times New Roman" w:cs="Times New Roman" w:hint="eastAsia"/>
          <w:b/>
          <w:color w:val="0070C0"/>
          <w:sz w:val="22"/>
        </w:rPr>
        <w:t>d</w:t>
      </w:r>
      <w:r w:rsidR="00EA50A7" w:rsidRPr="005A66A2">
        <w:rPr>
          <w:rFonts w:ascii="Times New Roman" w:hAnsi="Times New Roman" w:cs="Times New Roman" w:hint="eastAsia"/>
          <w:i/>
          <w:color w:val="0070C0"/>
          <w:sz w:val="22"/>
          <w:vertAlign w:val="subscript"/>
        </w:rPr>
        <w:t>i</w:t>
      </w:r>
      <w:r w:rsidR="00EA50A7">
        <w:rPr>
          <w:rFonts w:ascii="Times New Roman" w:hAnsi="Times New Roman" w:cs="Times New Roman" w:hint="eastAsia"/>
          <w:color w:val="0070C0"/>
          <w:sz w:val="22"/>
        </w:rPr>
        <w:t xml:space="preserve"> </w:t>
      </w:r>
      <w:r w:rsidR="00EA50A7" w:rsidRPr="00EA50A7">
        <w:rPr>
          <w:rFonts w:ascii="Times New Roman" w:hAnsi="Times New Roman" w:cs="Times New Roman" w:hint="eastAsia"/>
          <w:i/>
          <w:color w:val="0070C0"/>
          <w:sz w:val="22"/>
        </w:rPr>
        <w:t>c</w:t>
      </w:r>
      <w:r w:rsidR="00EA50A7" w:rsidRPr="00EA50A7">
        <w:rPr>
          <w:rFonts w:ascii="Times New Roman" w:hAnsi="Times New Roman" w:cs="Times New Roman" w:hint="eastAsia"/>
          <w:color w:val="0070C0"/>
          <w:sz w:val="22"/>
          <w:vertAlign w:val="subscript"/>
        </w:rPr>
        <w:t>3</w:t>
      </w:r>
      <w:r w:rsidR="00EA50A7" w:rsidRPr="00EA50A7">
        <w:rPr>
          <w:rFonts w:ascii="Times New Roman" w:hAnsi="Times New Roman" w:cs="Times New Roman" w:hint="eastAsia"/>
          <w:i/>
          <w:color w:val="0070C0"/>
          <w:sz w:val="22"/>
          <w:vertAlign w:val="subscript"/>
        </w:rPr>
        <w:t>t</w:t>
      </w:r>
      <w:r w:rsidR="00EA50A7">
        <w:rPr>
          <w:rFonts w:ascii="Times New Roman" w:hAnsi="Times New Roman" w:cs="Times New Roman" w:hint="eastAsia"/>
          <w:color w:val="0070C0"/>
          <w:sz w:val="22"/>
        </w:rPr>
        <w:t xml:space="preserve"> </w:t>
      </w:r>
      <w:r>
        <w:rPr>
          <w:rFonts w:ascii="Times New Roman" w:hAnsi="Times New Roman" w:cs="Times New Roman" w:hint="eastAsia"/>
          <w:color w:val="0070C0"/>
          <w:sz w:val="22"/>
        </w:rPr>
        <w:t>+</w:t>
      </w:r>
      <w:r w:rsidR="00EA50A7">
        <w:rPr>
          <w:rFonts w:ascii="Times New Roman" w:hAnsi="Times New Roman" w:cs="Times New Roman" w:hint="eastAsia"/>
          <w:color w:val="0070C0"/>
          <w:sz w:val="22"/>
        </w:rPr>
        <w:t xml:space="preserve"> </w:t>
      </w:r>
      <w:r w:rsidR="00EA50A7" w:rsidRPr="005A66A2">
        <w:rPr>
          <w:rFonts w:ascii="Times New Roman" w:hAnsi="Times New Roman" w:cs="Times New Roman" w:hint="eastAsia"/>
          <w:i/>
          <w:color w:val="0070C0"/>
          <w:sz w:val="22"/>
        </w:rPr>
        <w:t>b</w:t>
      </w:r>
      <w:r w:rsidR="00EA50A7">
        <w:rPr>
          <w:rFonts w:ascii="Times New Roman" w:hAnsi="Times New Roman" w:cs="Times New Roman" w:hint="eastAsia"/>
          <w:color w:val="0070C0"/>
          <w:sz w:val="22"/>
          <w:vertAlign w:val="subscript"/>
        </w:rPr>
        <w:t>4</w:t>
      </w:r>
      <w:r w:rsidR="005F4D89" w:rsidRPr="005F4D89">
        <w:rPr>
          <w:rFonts w:ascii="Times New Roman" w:hAnsi="Times New Roman" w:cs="Times New Roman" w:hint="eastAsia"/>
          <w:i/>
          <w:color w:val="0070C0"/>
          <w:sz w:val="22"/>
        </w:rPr>
        <w:t xml:space="preserve"> </w:t>
      </w:r>
      <w:r w:rsidR="005F4D89" w:rsidRPr="00EA50A7">
        <w:rPr>
          <w:rFonts w:ascii="Times New Roman" w:hAnsi="Times New Roman" w:cs="Times New Roman" w:hint="eastAsia"/>
          <w:i/>
          <w:color w:val="0070C0"/>
          <w:sz w:val="22"/>
        </w:rPr>
        <w:t>c</w:t>
      </w:r>
      <w:r w:rsidR="005F4D89">
        <w:rPr>
          <w:rFonts w:ascii="Times New Roman" w:hAnsi="Times New Roman" w:cs="Times New Roman" w:hint="eastAsia"/>
          <w:color w:val="0070C0"/>
          <w:sz w:val="22"/>
          <w:vertAlign w:val="subscript"/>
        </w:rPr>
        <w:t>4</w:t>
      </w:r>
      <w:r w:rsidR="005F4D89" w:rsidRPr="00EA50A7">
        <w:rPr>
          <w:rFonts w:ascii="Times New Roman" w:hAnsi="Times New Roman" w:cs="Times New Roman" w:hint="eastAsia"/>
          <w:i/>
          <w:color w:val="0070C0"/>
          <w:sz w:val="22"/>
          <w:vertAlign w:val="subscript"/>
        </w:rPr>
        <w:t>t</w:t>
      </w:r>
      <w:r w:rsidR="00EA50A7">
        <w:rPr>
          <w:rFonts w:ascii="Times New Roman" w:hAnsi="Times New Roman" w:cs="Times New Roman" w:hint="eastAsia"/>
          <w:color w:val="0070C0"/>
          <w:sz w:val="22"/>
          <w:vertAlign w:val="subscript"/>
        </w:rPr>
        <w:t xml:space="preserve"> </w:t>
      </w:r>
      <w:r w:rsidR="00EA50A7">
        <w:rPr>
          <w:rFonts w:ascii="Times New Roman" w:hAnsi="Times New Roman" w:cs="Times New Roman" w:hint="eastAsia"/>
          <w:color w:val="0070C0"/>
          <w:sz w:val="22"/>
        </w:rPr>
        <w:t>+</w:t>
      </w:r>
      <w:r w:rsidR="00EA50A7">
        <w:rPr>
          <w:rFonts w:ascii="Times New Roman" w:hAnsi="Times New Roman" w:cs="Times New Roman" w:hint="eastAsia"/>
          <w:color w:val="0070C0"/>
          <w:sz w:val="22"/>
          <w:vertAlign w:val="subscript"/>
        </w:rPr>
        <w:t xml:space="preserve"> </w:t>
      </w:r>
      <w:r w:rsidR="00EA50A7" w:rsidRPr="005A66A2">
        <w:rPr>
          <w:rFonts w:ascii="Times New Roman" w:hAnsi="Times New Roman" w:cs="Times New Roman" w:hint="eastAsia"/>
          <w:b/>
          <w:i/>
          <w:color w:val="0070C0"/>
          <w:sz w:val="22"/>
        </w:rPr>
        <w:t>b</w:t>
      </w:r>
      <w:r w:rsidR="00EA50A7" w:rsidRPr="00EA50A7">
        <w:rPr>
          <w:rFonts w:ascii="Times New Roman" w:hAnsi="Times New Roman" w:cs="Times New Roman" w:hint="eastAsia"/>
          <w:color w:val="0070C0"/>
          <w:sz w:val="22"/>
          <w:vertAlign w:val="subscript"/>
        </w:rPr>
        <w:t>4</w:t>
      </w:r>
      <w:r w:rsidR="00EA50A7">
        <w:rPr>
          <w:rFonts w:ascii="Times New Roman" w:hAnsi="Times New Roman" w:cs="Times New Roman"/>
          <w:color w:val="0070C0"/>
          <w:sz w:val="22"/>
        </w:rPr>
        <w:t>’</w:t>
      </w:r>
      <w:r w:rsidR="00EA50A7" w:rsidRPr="005A66A2">
        <w:rPr>
          <w:rFonts w:ascii="Times New Roman" w:hAnsi="Times New Roman" w:cs="Times New Roman" w:hint="eastAsia"/>
          <w:b/>
          <w:color w:val="0070C0"/>
          <w:sz w:val="22"/>
        </w:rPr>
        <w:t>d</w:t>
      </w:r>
      <w:r w:rsidR="00EA50A7" w:rsidRPr="005A66A2">
        <w:rPr>
          <w:rFonts w:ascii="Times New Roman" w:hAnsi="Times New Roman" w:cs="Times New Roman" w:hint="eastAsia"/>
          <w:i/>
          <w:color w:val="0070C0"/>
          <w:sz w:val="22"/>
          <w:vertAlign w:val="subscript"/>
        </w:rPr>
        <w:t>i</w:t>
      </w:r>
      <w:r w:rsidR="00EA50A7">
        <w:rPr>
          <w:rFonts w:ascii="Times New Roman" w:hAnsi="Times New Roman" w:cs="Times New Roman" w:hint="eastAsia"/>
          <w:color w:val="0070C0"/>
          <w:sz w:val="22"/>
        </w:rPr>
        <w:t xml:space="preserve"> </w:t>
      </w:r>
      <w:r w:rsidR="00EA50A7" w:rsidRPr="00EA50A7">
        <w:rPr>
          <w:rFonts w:ascii="Times New Roman" w:hAnsi="Times New Roman" w:cs="Times New Roman" w:hint="eastAsia"/>
          <w:i/>
          <w:color w:val="0070C0"/>
          <w:sz w:val="22"/>
        </w:rPr>
        <w:t>c</w:t>
      </w:r>
      <w:r w:rsidR="00EA50A7">
        <w:rPr>
          <w:rFonts w:ascii="Times New Roman" w:hAnsi="Times New Roman" w:cs="Times New Roman" w:hint="eastAsia"/>
          <w:color w:val="0070C0"/>
          <w:sz w:val="22"/>
          <w:vertAlign w:val="subscript"/>
        </w:rPr>
        <w:t>4</w:t>
      </w:r>
      <w:r w:rsidR="00EA50A7" w:rsidRPr="00EA50A7">
        <w:rPr>
          <w:rFonts w:ascii="Times New Roman" w:hAnsi="Times New Roman" w:cs="Times New Roman" w:hint="eastAsia"/>
          <w:i/>
          <w:color w:val="0070C0"/>
          <w:sz w:val="22"/>
          <w:vertAlign w:val="subscript"/>
        </w:rPr>
        <w:t>t</w:t>
      </w:r>
      <w:r w:rsidR="00EA50A7">
        <w:rPr>
          <w:rFonts w:ascii="Times New Roman" w:hAnsi="Times New Roman" w:cs="Times New Roman" w:hint="eastAsia"/>
          <w:color w:val="0070C0"/>
          <w:sz w:val="22"/>
        </w:rPr>
        <w:t xml:space="preserve"> +</w:t>
      </w:r>
      <w:r>
        <w:rPr>
          <w:rFonts w:ascii="Times New Roman" w:hAnsi="Times New Roman" w:cs="Times New Roman" w:hint="eastAsia"/>
          <w:color w:val="0070C0"/>
          <w:sz w:val="22"/>
        </w:rPr>
        <w:t xml:space="preserve"> </w:t>
      </w:r>
      <w:r w:rsidRPr="005A66A2">
        <w:rPr>
          <w:rFonts w:ascii="Times New Roman" w:hAnsi="Times New Roman" w:cs="Times New Roman" w:hint="eastAsia"/>
          <w:i/>
          <w:color w:val="0070C0"/>
          <w:sz w:val="22"/>
        </w:rPr>
        <w:t>e</w:t>
      </w:r>
      <w:r w:rsidRPr="005A66A2">
        <w:rPr>
          <w:rFonts w:ascii="Times New Roman" w:hAnsi="Times New Roman" w:cs="Times New Roman" w:hint="eastAsia"/>
          <w:i/>
          <w:color w:val="0070C0"/>
          <w:sz w:val="22"/>
          <w:vertAlign w:val="subscript"/>
        </w:rPr>
        <w:t>it</w:t>
      </w:r>
      <w:r>
        <w:rPr>
          <w:rFonts w:ascii="Times New Roman" w:hAnsi="Times New Roman" w:cs="Times New Roman" w:hint="eastAsia"/>
          <w:color w:val="0070C0"/>
          <w:sz w:val="22"/>
        </w:rPr>
        <w:t xml:space="preserve">,     </w:t>
      </w:r>
      <w:r w:rsidRPr="005A66A2">
        <w:rPr>
          <w:rFonts w:ascii="Times New Roman" w:hAnsi="Times New Roman" w:cs="Times New Roman" w:hint="eastAsia"/>
          <w:i/>
          <w:color w:val="0070C0"/>
          <w:sz w:val="22"/>
        </w:rPr>
        <w:t>t</w:t>
      </w:r>
      <w:r>
        <w:rPr>
          <w:rFonts w:ascii="Times New Roman" w:hAnsi="Times New Roman" w:cs="Times New Roman" w:hint="eastAsia"/>
          <w:color w:val="0070C0"/>
          <w:sz w:val="22"/>
        </w:rPr>
        <w:t xml:space="preserve"> = 2, 3, 4    (</w:t>
      </w:r>
      <w:r w:rsidR="00EA50A7">
        <w:rPr>
          <w:rFonts w:ascii="Times New Roman" w:hAnsi="Times New Roman" w:cs="Times New Roman" w:hint="eastAsia"/>
          <w:color w:val="0070C0"/>
          <w:sz w:val="22"/>
        </w:rPr>
        <w:t>2</w:t>
      </w:r>
      <w:r>
        <w:rPr>
          <w:rFonts w:ascii="Times New Roman" w:hAnsi="Times New Roman" w:cs="Times New Roman" w:hint="eastAsia"/>
          <w:color w:val="0070C0"/>
          <w:sz w:val="22"/>
        </w:rPr>
        <w:t>)</w:t>
      </w:r>
    </w:p>
    <w:p w:rsidR="00EA50A7" w:rsidRDefault="00EA50A7" w:rsidP="00A00187">
      <w:pPr>
        <w:ind w:leftChars="300" w:left="630"/>
        <w:rPr>
          <w:rFonts w:ascii="Times New Roman" w:hAnsi="Times New Roman" w:cs="Times New Roman"/>
          <w:color w:val="0070C0"/>
          <w:sz w:val="22"/>
        </w:rPr>
      </w:pPr>
    </w:p>
    <w:p w:rsidR="00A00187" w:rsidRPr="00567EBD" w:rsidRDefault="00EA50A7" w:rsidP="00EA50A7">
      <w:pPr>
        <w:ind w:leftChars="300" w:left="630"/>
        <w:rPr>
          <w:rFonts w:ascii="Times New Roman" w:hAnsi="Times New Roman" w:cs="Times New Roman"/>
          <w:sz w:val="22"/>
        </w:rPr>
      </w:pPr>
      <w:r>
        <w:rPr>
          <w:rFonts w:ascii="Times New Roman" w:hAnsi="Times New Roman" w:cs="Times New Roman" w:hint="eastAsia"/>
          <w:color w:val="0070C0"/>
          <w:sz w:val="22"/>
        </w:rPr>
        <w:t xml:space="preserve">where </w:t>
      </w:r>
      <w:r w:rsidRPr="00EA50A7">
        <w:rPr>
          <w:rFonts w:ascii="Times New Roman" w:hAnsi="Times New Roman" w:cs="Times New Roman" w:hint="eastAsia"/>
          <w:i/>
          <w:color w:val="0070C0"/>
          <w:sz w:val="22"/>
        </w:rPr>
        <w:t>c</w:t>
      </w:r>
      <w:r w:rsidRPr="00EA50A7">
        <w:rPr>
          <w:rFonts w:ascii="Times New Roman" w:hAnsi="Times New Roman" w:cs="Times New Roman" w:hint="eastAsia"/>
          <w:color w:val="0070C0"/>
          <w:sz w:val="22"/>
          <w:vertAlign w:val="subscript"/>
        </w:rPr>
        <w:t>3</w:t>
      </w:r>
      <w:r w:rsidRPr="00EA50A7">
        <w:rPr>
          <w:rFonts w:ascii="Times New Roman" w:hAnsi="Times New Roman" w:cs="Times New Roman" w:hint="eastAsia"/>
          <w:i/>
          <w:color w:val="0070C0"/>
          <w:sz w:val="22"/>
          <w:vertAlign w:val="subscript"/>
        </w:rPr>
        <w:t>t</w:t>
      </w:r>
      <w:r>
        <w:rPr>
          <w:rFonts w:ascii="Times New Roman" w:hAnsi="Times New Roman" w:cs="Times New Roman" w:hint="eastAsia"/>
          <w:color w:val="0070C0"/>
          <w:sz w:val="22"/>
        </w:rPr>
        <w:t xml:space="preserve"> is a dummy variable for </w:t>
      </w:r>
      <w:r w:rsidRPr="00EA50A7">
        <w:rPr>
          <w:rFonts w:ascii="Times New Roman" w:hAnsi="Times New Roman" w:cs="Times New Roman" w:hint="eastAsia"/>
          <w:i/>
          <w:color w:val="0070C0"/>
          <w:sz w:val="22"/>
        </w:rPr>
        <w:t>t</w:t>
      </w:r>
      <w:r>
        <w:rPr>
          <w:rFonts w:ascii="Times New Roman" w:hAnsi="Times New Roman" w:cs="Times New Roman" w:hint="eastAsia"/>
          <w:color w:val="0070C0"/>
          <w:sz w:val="22"/>
        </w:rPr>
        <w:t xml:space="preserve">=3 and </w:t>
      </w:r>
      <w:r w:rsidRPr="00EA50A7">
        <w:rPr>
          <w:rFonts w:ascii="Times New Roman" w:hAnsi="Times New Roman" w:cs="Times New Roman" w:hint="eastAsia"/>
          <w:i/>
          <w:color w:val="0070C0"/>
          <w:sz w:val="22"/>
        </w:rPr>
        <w:t>c</w:t>
      </w:r>
      <w:r>
        <w:rPr>
          <w:rFonts w:ascii="Times New Roman" w:hAnsi="Times New Roman" w:cs="Times New Roman" w:hint="eastAsia"/>
          <w:color w:val="0070C0"/>
          <w:sz w:val="22"/>
          <w:vertAlign w:val="subscript"/>
        </w:rPr>
        <w:t>4</w:t>
      </w:r>
      <w:r w:rsidRPr="00EA50A7">
        <w:rPr>
          <w:rFonts w:ascii="Times New Roman" w:hAnsi="Times New Roman" w:cs="Times New Roman" w:hint="eastAsia"/>
          <w:i/>
          <w:color w:val="0070C0"/>
          <w:sz w:val="22"/>
          <w:vertAlign w:val="subscript"/>
        </w:rPr>
        <w:t>t</w:t>
      </w:r>
      <w:r>
        <w:rPr>
          <w:rFonts w:ascii="Times New Roman" w:hAnsi="Times New Roman" w:cs="Times New Roman" w:hint="eastAsia"/>
          <w:color w:val="0070C0"/>
          <w:sz w:val="22"/>
        </w:rPr>
        <w:t xml:space="preserve"> is a dummy variable for </w:t>
      </w:r>
      <w:r w:rsidRPr="00EA50A7">
        <w:rPr>
          <w:rFonts w:ascii="Times New Roman" w:hAnsi="Times New Roman" w:cs="Times New Roman" w:hint="eastAsia"/>
          <w:i/>
          <w:color w:val="0070C0"/>
          <w:sz w:val="22"/>
        </w:rPr>
        <w:t>t</w:t>
      </w:r>
      <w:r>
        <w:rPr>
          <w:rFonts w:ascii="Times New Roman" w:hAnsi="Times New Roman" w:cs="Times New Roman" w:hint="eastAsia"/>
          <w:color w:val="0070C0"/>
          <w:sz w:val="22"/>
        </w:rPr>
        <w:t>=4.</w:t>
      </w:r>
      <w:r w:rsidR="005A66A2">
        <w:rPr>
          <w:rFonts w:ascii="Times New Roman" w:hAnsi="Times New Roman" w:cs="Times New Roman" w:hint="eastAsia"/>
          <w:color w:val="0070C0"/>
          <w:sz w:val="22"/>
        </w:rPr>
        <w:t xml:space="preserve"> </w:t>
      </w:r>
      <w:r w:rsidR="005F4D89">
        <w:rPr>
          <w:rFonts w:ascii="Times New Roman" w:hAnsi="Times New Roman" w:cs="Times New Roman" w:hint="eastAsia"/>
          <w:color w:val="0070C0"/>
          <w:sz w:val="22"/>
        </w:rPr>
        <w:t xml:space="preserve">Our main interest is on the </w:t>
      </w:r>
      <w:r w:rsidR="00925E31">
        <w:rPr>
          <w:rFonts w:ascii="Times New Roman" w:hAnsi="Times New Roman" w:cs="Times New Roman" w:hint="eastAsia"/>
          <w:color w:val="0070C0"/>
          <w:sz w:val="22"/>
        </w:rPr>
        <w:t xml:space="preserve">cumulative deviation of impacts of </w:t>
      </w:r>
      <w:r w:rsidR="009E7175">
        <w:rPr>
          <w:rFonts w:ascii="Times New Roman" w:hAnsi="Times New Roman" w:cs="Times New Roman" w:hint="eastAsia"/>
          <w:color w:val="0070C0"/>
          <w:sz w:val="22"/>
        </w:rPr>
        <w:t xml:space="preserve">a </w:t>
      </w:r>
      <w:r w:rsidR="00925E31">
        <w:rPr>
          <w:rFonts w:ascii="Times New Roman" w:hAnsi="Times New Roman" w:cs="Times New Roman" w:hint="eastAsia"/>
          <w:color w:val="0070C0"/>
          <w:sz w:val="22"/>
        </w:rPr>
        <w:t>non-traditional arm</w:t>
      </w:r>
      <w:r w:rsidR="009E7175">
        <w:rPr>
          <w:rFonts w:ascii="Times New Roman" w:hAnsi="Times New Roman" w:cs="Times New Roman" w:hint="eastAsia"/>
          <w:color w:val="0070C0"/>
          <w:sz w:val="22"/>
        </w:rPr>
        <w:t xml:space="preserve"> (use subscript </w:t>
      </w:r>
      <w:r w:rsidR="009E7175" w:rsidRPr="009E7175">
        <w:rPr>
          <w:rFonts w:ascii="Times New Roman" w:hAnsi="Times New Roman" w:cs="Times New Roman" w:hint="eastAsia"/>
          <w:i/>
          <w:color w:val="0070C0"/>
          <w:sz w:val="22"/>
        </w:rPr>
        <w:t>k</w:t>
      </w:r>
      <w:r w:rsidR="009E7175">
        <w:rPr>
          <w:rFonts w:ascii="Times New Roman" w:hAnsi="Times New Roman" w:cs="Times New Roman" w:hint="eastAsia"/>
          <w:color w:val="0070C0"/>
          <w:sz w:val="22"/>
        </w:rPr>
        <w:t xml:space="preserve"> for this) </w:t>
      </w:r>
      <w:r w:rsidR="00925E31">
        <w:rPr>
          <w:rFonts w:ascii="Times New Roman" w:hAnsi="Times New Roman" w:cs="Times New Roman" w:hint="eastAsia"/>
          <w:color w:val="0070C0"/>
          <w:sz w:val="22"/>
        </w:rPr>
        <w:t>from impacts of th</w:t>
      </w:r>
      <w:r w:rsidR="00925E31" w:rsidRPr="00E51E84">
        <w:rPr>
          <w:rFonts w:ascii="Times New Roman" w:hAnsi="Times New Roman" w:cs="Times New Roman" w:hint="eastAsia"/>
          <w:color w:val="0070C0"/>
          <w:sz w:val="22"/>
        </w:rPr>
        <w:t xml:space="preserve">e </w:t>
      </w:r>
      <w:r w:rsidR="00925E31" w:rsidRPr="00E51E84">
        <w:rPr>
          <w:rFonts w:ascii="Times New Roman" w:hAnsi="Times New Roman" w:cs="Times New Roman"/>
          <w:color w:val="0070C0"/>
          <w:sz w:val="22"/>
        </w:rPr>
        <w:t>traditional</w:t>
      </w:r>
      <w:r w:rsidR="00925E31" w:rsidRPr="00E51E84">
        <w:rPr>
          <w:rFonts w:ascii="Times New Roman" w:hAnsi="Times New Roman" w:cs="Times New Roman" w:hint="eastAsia"/>
          <w:color w:val="0070C0"/>
          <w:sz w:val="22"/>
        </w:rPr>
        <w:t xml:space="preserve"> arm. </w:t>
      </w:r>
      <w:r w:rsidR="005F4D89">
        <w:rPr>
          <w:rFonts w:ascii="Times New Roman" w:hAnsi="Times New Roman" w:cs="Times New Roman" w:hint="eastAsia"/>
          <w:color w:val="0070C0"/>
          <w:sz w:val="22"/>
        </w:rPr>
        <w:t>In equation (2), this</w:t>
      </w:r>
      <w:r w:rsidR="00925E31" w:rsidRPr="00E51E84">
        <w:rPr>
          <w:rFonts w:ascii="Times New Roman" w:hAnsi="Times New Roman" w:cs="Times New Roman" w:hint="eastAsia"/>
          <w:color w:val="0070C0"/>
          <w:sz w:val="22"/>
        </w:rPr>
        <w:t xml:space="preserve"> is capture</w:t>
      </w:r>
      <w:r w:rsidR="00925E31">
        <w:rPr>
          <w:rFonts w:ascii="Times New Roman" w:hAnsi="Times New Roman" w:cs="Times New Roman" w:hint="eastAsia"/>
          <w:color w:val="0070C0"/>
          <w:sz w:val="22"/>
        </w:rPr>
        <w:t>d</w:t>
      </w:r>
      <w:r w:rsidR="00925E31" w:rsidRPr="00E51E84">
        <w:rPr>
          <w:rFonts w:ascii="Times New Roman" w:hAnsi="Times New Roman" w:cs="Times New Roman" w:hint="eastAsia"/>
          <w:color w:val="0070C0"/>
          <w:sz w:val="22"/>
        </w:rPr>
        <w:t xml:space="preserve"> by </w:t>
      </w:r>
      <w:r w:rsidR="00925E31" w:rsidRPr="00E51E84">
        <w:rPr>
          <w:rFonts w:ascii="Times New Roman" w:hAnsi="Times New Roman" w:cs="Times New Roman" w:hint="eastAsia"/>
          <w:b/>
          <w:i/>
          <w:color w:val="0070C0"/>
          <w:sz w:val="22"/>
        </w:rPr>
        <w:t>b</w:t>
      </w:r>
      <w:r>
        <w:rPr>
          <w:rFonts w:ascii="Times New Roman" w:hAnsi="Times New Roman" w:cs="Times New Roman" w:hint="eastAsia"/>
          <w:color w:val="0070C0"/>
          <w:sz w:val="22"/>
          <w:vertAlign w:val="subscript"/>
        </w:rPr>
        <w:t>2</w:t>
      </w:r>
      <w:r w:rsidR="009E7175" w:rsidRPr="009E7175">
        <w:rPr>
          <w:rFonts w:ascii="Times New Roman" w:hAnsi="Times New Roman" w:cs="Times New Roman" w:hint="eastAsia"/>
          <w:i/>
          <w:color w:val="0070C0"/>
          <w:sz w:val="22"/>
          <w:vertAlign w:val="subscript"/>
        </w:rPr>
        <w:t>k</w:t>
      </w:r>
      <w:r w:rsidR="00925E31" w:rsidRPr="00E51E84">
        <w:rPr>
          <w:rFonts w:ascii="Times New Roman" w:hAnsi="Times New Roman" w:cs="Times New Roman" w:hint="eastAsia"/>
          <w:color w:val="0070C0"/>
          <w:sz w:val="22"/>
        </w:rPr>
        <w:t xml:space="preserve"> for period 2, </w:t>
      </w:r>
      <w:r w:rsidR="00925E31" w:rsidRPr="00E51E84">
        <w:rPr>
          <w:rFonts w:ascii="Times New Roman" w:hAnsi="Times New Roman" w:cs="Times New Roman"/>
          <w:b/>
          <w:i/>
          <w:color w:val="0070C0"/>
          <w:sz w:val="22"/>
        </w:rPr>
        <w:t>b</w:t>
      </w:r>
      <w:r>
        <w:rPr>
          <w:rFonts w:ascii="Times New Roman" w:hAnsi="Times New Roman" w:cs="Times New Roman" w:hint="eastAsia"/>
          <w:color w:val="0070C0"/>
          <w:sz w:val="22"/>
          <w:vertAlign w:val="subscript"/>
        </w:rPr>
        <w:t>2</w:t>
      </w:r>
      <w:r w:rsidR="00DE027D" w:rsidRPr="009E7175">
        <w:rPr>
          <w:rFonts w:ascii="Times New Roman" w:hAnsi="Times New Roman" w:cs="Times New Roman" w:hint="eastAsia"/>
          <w:i/>
          <w:color w:val="0070C0"/>
          <w:sz w:val="22"/>
          <w:vertAlign w:val="subscript"/>
        </w:rPr>
        <w:t>k</w:t>
      </w:r>
      <w:r w:rsidR="00925E31" w:rsidRPr="00E51E84">
        <w:rPr>
          <w:rFonts w:ascii="Times New Roman" w:hAnsi="Times New Roman" w:cs="Times New Roman"/>
          <w:color w:val="0070C0"/>
          <w:sz w:val="22"/>
        </w:rPr>
        <w:t xml:space="preserve"> </w:t>
      </w:r>
      <w:r w:rsidR="00925E31">
        <w:rPr>
          <w:rFonts w:ascii="Times New Roman" w:hAnsi="Times New Roman" w:cs="Times New Roman" w:hint="eastAsia"/>
          <w:color w:val="0070C0"/>
          <w:sz w:val="22"/>
        </w:rPr>
        <w:t xml:space="preserve">+ </w:t>
      </w:r>
      <w:r w:rsidR="00925E31" w:rsidRPr="00E51E84">
        <w:rPr>
          <w:rFonts w:ascii="Times New Roman" w:hAnsi="Times New Roman" w:cs="Times New Roman"/>
          <w:b/>
          <w:i/>
          <w:color w:val="0070C0"/>
          <w:sz w:val="22"/>
        </w:rPr>
        <w:t>b</w:t>
      </w:r>
      <w:r w:rsidR="00925E31" w:rsidRPr="005837B2">
        <w:rPr>
          <w:rFonts w:ascii="Times New Roman" w:hAnsi="Times New Roman" w:cs="Times New Roman" w:hint="eastAsia"/>
          <w:color w:val="0070C0"/>
          <w:sz w:val="22"/>
          <w:vertAlign w:val="subscript"/>
        </w:rPr>
        <w:t>3</w:t>
      </w:r>
      <w:r w:rsidR="00DE027D" w:rsidRPr="009E7175">
        <w:rPr>
          <w:rFonts w:ascii="Times New Roman" w:hAnsi="Times New Roman" w:cs="Times New Roman" w:hint="eastAsia"/>
          <w:i/>
          <w:color w:val="0070C0"/>
          <w:sz w:val="22"/>
          <w:vertAlign w:val="subscript"/>
        </w:rPr>
        <w:t>k</w:t>
      </w:r>
      <w:r w:rsidR="00925E31">
        <w:rPr>
          <w:rFonts w:ascii="Times New Roman" w:hAnsi="Times New Roman" w:cs="Times New Roman" w:hint="eastAsia"/>
          <w:color w:val="0070C0"/>
          <w:sz w:val="22"/>
        </w:rPr>
        <w:t xml:space="preserve"> for period 3, and </w:t>
      </w:r>
      <w:r w:rsidR="00925E31" w:rsidRPr="00E51E84">
        <w:rPr>
          <w:rFonts w:ascii="Times New Roman" w:hAnsi="Times New Roman" w:cs="Times New Roman"/>
          <w:b/>
          <w:i/>
          <w:color w:val="0070C0"/>
          <w:sz w:val="22"/>
        </w:rPr>
        <w:t>b</w:t>
      </w:r>
      <w:r w:rsidR="00DE027D">
        <w:rPr>
          <w:rFonts w:ascii="Times New Roman" w:hAnsi="Times New Roman" w:cs="Times New Roman" w:hint="eastAsia"/>
          <w:color w:val="0070C0"/>
          <w:sz w:val="22"/>
          <w:vertAlign w:val="subscript"/>
        </w:rPr>
        <w:t>2</w:t>
      </w:r>
      <w:r w:rsidR="00DE027D" w:rsidRPr="009E7175">
        <w:rPr>
          <w:rFonts w:ascii="Times New Roman" w:hAnsi="Times New Roman" w:cs="Times New Roman" w:hint="eastAsia"/>
          <w:i/>
          <w:color w:val="0070C0"/>
          <w:sz w:val="22"/>
          <w:vertAlign w:val="subscript"/>
        </w:rPr>
        <w:t>k</w:t>
      </w:r>
      <w:r w:rsidR="00925E31" w:rsidRPr="00E51E84">
        <w:rPr>
          <w:rFonts w:ascii="Times New Roman" w:hAnsi="Times New Roman" w:cs="Times New Roman"/>
          <w:color w:val="0070C0"/>
          <w:sz w:val="22"/>
        </w:rPr>
        <w:t xml:space="preserve"> + </w:t>
      </w:r>
      <w:r w:rsidR="00925E31" w:rsidRPr="00E51E84">
        <w:rPr>
          <w:rFonts w:ascii="Times New Roman" w:hAnsi="Times New Roman" w:cs="Times New Roman"/>
          <w:b/>
          <w:i/>
          <w:color w:val="0070C0"/>
          <w:sz w:val="22"/>
        </w:rPr>
        <w:t>b</w:t>
      </w:r>
      <w:r w:rsidR="00925E31">
        <w:rPr>
          <w:rFonts w:ascii="Times New Roman" w:hAnsi="Times New Roman" w:cs="Times New Roman" w:hint="eastAsia"/>
          <w:color w:val="0070C0"/>
          <w:sz w:val="22"/>
          <w:vertAlign w:val="subscript"/>
        </w:rPr>
        <w:t>4</w:t>
      </w:r>
      <w:r w:rsidR="00DE027D" w:rsidRPr="009E7175">
        <w:rPr>
          <w:rFonts w:ascii="Times New Roman" w:hAnsi="Times New Roman" w:cs="Times New Roman" w:hint="eastAsia"/>
          <w:i/>
          <w:color w:val="0070C0"/>
          <w:sz w:val="22"/>
          <w:vertAlign w:val="subscript"/>
        </w:rPr>
        <w:t>k</w:t>
      </w:r>
      <w:r w:rsidR="00925E31">
        <w:rPr>
          <w:rFonts w:ascii="Times New Roman" w:hAnsi="Times New Roman" w:cs="Times New Roman" w:hint="eastAsia"/>
          <w:color w:val="0070C0"/>
          <w:sz w:val="22"/>
        </w:rPr>
        <w:t xml:space="preserve"> for period 4. We </w:t>
      </w:r>
      <w:r w:rsidR="005F4D89">
        <w:rPr>
          <w:rFonts w:ascii="Times New Roman" w:hAnsi="Times New Roman" w:cs="Times New Roman" w:hint="eastAsia"/>
          <w:color w:val="0070C0"/>
          <w:sz w:val="22"/>
        </w:rPr>
        <w:t xml:space="preserve">thus </w:t>
      </w:r>
      <w:r w:rsidR="00925E31">
        <w:rPr>
          <w:rFonts w:ascii="Times New Roman" w:hAnsi="Times New Roman" w:cs="Times New Roman" w:hint="eastAsia"/>
          <w:color w:val="0070C0"/>
          <w:sz w:val="22"/>
        </w:rPr>
        <w:t xml:space="preserve">plot these estimates </w:t>
      </w:r>
      <w:r>
        <w:rPr>
          <w:rFonts w:ascii="Times New Roman" w:hAnsi="Times New Roman" w:cs="Times New Roman" w:hint="eastAsia"/>
          <w:color w:val="0070C0"/>
          <w:sz w:val="22"/>
        </w:rPr>
        <w:t xml:space="preserve">for cumulative impacts </w:t>
      </w:r>
      <w:r w:rsidR="00925E31">
        <w:rPr>
          <w:rFonts w:ascii="Times New Roman" w:hAnsi="Times New Roman" w:cs="Times New Roman" w:hint="eastAsia"/>
          <w:color w:val="0070C0"/>
          <w:sz w:val="22"/>
        </w:rPr>
        <w:t xml:space="preserve">in main figures in the next </w:t>
      </w:r>
      <w:r>
        <w:rPr>
          <w:rFonts w:ascii="Times New Roman" w:hAnsi="Times New Roman" w:cs="Times New Roman" w:hint="eastAsia"/>
          <w:color w:val="0070C0"/>
          <w:sz w:val="22"/>
        </w:rPr>
        <w:t>section</w:t>
      </w:r>
      <w:r w:rsidR="00EE0B6E">
        <w:rPr>
          <w:rFonts w:ascii="Times New Roman" w:hAnsi="Times New Roman" w:cs="Times New Roman" w:hint="eastAsia"/>
          <w:color w:val="0070C0"/>
          <w:sz w:val="22"/>
        </w:rPr>
        <w:t xml:space="preserve">. In some specifications, equation (2) is further extended to include controls of </w:t>
      </w:r>
      <w:r w:rsidR="000970AB">
        <w:rPr>
          <w:rFonts w:ascii="Times New Roman" w:hAnsi="Times New Roman" w:cs="Times New Roman" w:hint="eastAsia"/>
          <w:color w:val="0070C0"/>
          <w:sz w:val="22"/>
        </w:rPr>
        <w:t xml:space="preserve">other </w:t>
      </w:r>
      <w:r w:rsidR="00EE0B6E">
        <w:rPr>
          <w:rFonts w:ascii="Times New Roman" w:hAnsi="Times New Roman" w:cs="Times New Roman" w:hint="eastAsia"/>
          <w:color w:val="0070C0"/>
          <w:sz w:val="22"/>
        </w:rPr>
        <w:t xml:space="preserve">baseline characteristics and their interactions </w:t>
      </w:r>
      <w:r w:rsidR="000970AB">
        <w:rPr>
          <w:rFonts w:ascii="Times New Roman" w:hAnsi="Times New Roman" w:cs="Times New Roman" w:hint="eastAsia"/>
          <w:color w:val="0070C0"/>
          <w:sz w:val="22"/>
        </w:rPr>
        <w:t xml:space="preserve">with treatment dummies </w:t>
      </w:r>
      <w:r w:rsidR="00EE0B6E">
        <w:rPr>
          <w:rFonts w:ascii="Times New Roman" w:hAnsi="Times New Roman" w:cs="Times New Roman" w:hint="eastAsia"/>
          <w:color w:val="0070C0"/>
          <w:sz w:val="22"/>
        </w:rPr>
        <w:t>to allow heterogeneous impacts</w:t>
      </w:r>
      <w:r>
        <w:rPr>
          <w:rFonts w:ascii="Times New Roman" w:hAnsi="Times New Roman" w:cs="Times New Roman" w:hint="eastAsia"/>
          <w:color w:val="0070C0"/>
          <w:sz w:val="22"/>
        </w:rPr>
        <w:t>.</w:t>
      </w:r>
      <w:r w:rsidR="00A00187" w:rsidRPr="007A35DF">
        <w:rPr>
          <w:rFonts w:ascii="Times New Roman" w:hAnsi="Times New Roman" w:cs="Times New Roman"/>
          <w:color w:val="000000" w:themeColor="text1"/>
          <w:sz w:val="22"/>
        </w:rPr>
        <w:t>"</w:t>
      </w:r>
      <w:r w:rsidR="00925E31">
        <w:rPr>
          <w:rFonts w:ascii="Times New Roman" w:hAnsi="Times New Roman" w:cs="Times New Roman" w:hint="eastAsia"/>
          <w:color w:val="000000" w:themeColor="text1"/>
          <w:sz w:val="22"/>
        </w:rPr>
        <w:t xml:space="preserve"> </w:t>
      </w:r>
    </w:p>
    <w:p w:rsidR="00A00187" w:rsidRPr="00567EBD" w:rsidRDefault="00A00187" w:rsidP="00A00187">
      <w:pPr>
        <w:ind w:leftChars="300" w:left="630"/>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w:t>
      </w:r>
      <w:r w:rsidR="005F4D89">
        <w:rPr>
          <w:rFonts w:ascii="Times New Roman" w:hAnsi="Times New Roman" w:cs="Times New Roman" w:hint="eastAsia"/>
          <w:sz w:val="22"/>
        </w:rPr>
        <w:t>20</w:t>
      </w:r>
      <w:r>
        <w:rPr>
          <w:rFonts w:ascii="Times New Roman" w:hAnsi="Times New Roman" w:cs="Times New Roman" w:hint="eastAsia"/>
          <w:sz w:val="22"/>
        </w:rPr>
        <w:t xml:space="preserve">, </w:t>
      </w:r>
      <w:r w:rsidR="005F4D89">
        <w:rPr>
          <w:rFonts w:ascii="Times New Roman" w:hAnsi="Times New Roman" w:cs="Times New Roman" w:hint="eastAsia"/>
          <w:sz w:val="22"/>
        </w:rPr>
        <w:t>1st para</w:t>
      </w:r>
      <w:r>
        <w:rPr>
          <w:rFonts w:ascii="Times New Roman" w:hAnsi="Times New Roman" w:cs="Times New Roman" w:hint="eastAsia"/>
          <w:sz w:val="22"/>
        </w:rPr>
        <w:t xml:space="preserve"> </w:t>
      </w:r>
      <w:r w:rsidRPr="008D2657">
        <w:rPr>
          <w:rFonts w:ascii="Times New Roman" w:hAnsi="Times New Roman" w:cs="Times New Roman"/>
          <w:sz w:val="22"/>
        </w:rPr>
        <w:t>"</w:t>
      </w:r>
      <w:r w:rsidR="000970AB" w:rsidRPr="000970AB">
        <w:rPr>
          <w:rFonts w:ascii="Times New Roman" w:hAnsi="Times New Roman" w:cs="Times New Roman"/>
          <w:sz w:val="22"/>
        </w:rPr>
        <w:t xml:space="preserve">The survey resulted in the attrition </w:t>
      </w:r>
      <w:ins w:id="21" w:author="作成者">
        <w:r w:rsidR="000970AB">
          <w:rPr>
            <w:rFonts w:ascii="Times New Roman" w:hAnsi="Times New Roman" w:cs="Times New Roman" w:hint="eastAsia"/>
            <w:sz w:val="22"/>
          </w:rPr>
          <w:t xml:space="preserve">(including flood victims) </w:t>
        </w:r>
      </w:ins>
      <w:r w:rsidR="000970AB" w:rsidRPr="000970AB">
        <w:rPr>
          <w:rFonts w:ascii="Times New Roman" w:hAnsi="Times New Roman" w:cs="Times New Roman"/>
          <w:sz w:val="22"/>
        </w:rPr>
        <w:t>of a moderate rate, 1</w:t>
      </w:r>
      <w:ins w:id="22" w:author="作成者">
        <w:r w:rsidR="000970AB">
          <w:rPr>
            <w:rFonts w:ascii="Times New Roman" w:hAnsi="Times New Roman" w:cs="Times New Roman" w:hint="eastAsia"/>
            <w:sz w:val="22"/>
          </w:rPr>
          <w:t>1</w:t>
        </w:r>
      </w:ins>
      <w:del w:id="23" w:author="作成者">
        <w:r w:rsidR="000970AB" w:rsidRPr="000970AB" w:rsidDel="000970AB">
          <w:rPr>
            <w:rFonts w:ascii="Times New Roman" w:hAnsi="Times New Roman" w:cs="Times New Roman"/>
            <w:sz w:val="22"/>
          </w:rPr>
          <w:delText>4</w:delText>
        </w:r>
      </w:del>
      <w:r w:rsidR="000970AB" w:rsidRPr="000970AB">
        <w:rPr>
          <w:rFonts w:ascii="Times New Roman" w:hAnsi="Times New Roman" w:cs="Times New Roman"/>
          <w:sz w:val="22"/>
        </w:rPr>
        <w:t>.9%</w:t>
      </w:r>
      <w:r w:rsidR="000970AB">
        <w:rPr>
          <w:rFonts w:ascii="Times New Roman" w:hAnsi="Times New Roman" w:cs="Times New Roman" w:hint="eastAsia"/>
          <w:sz w:val="22"/>
        </w:rPr>
        <w:t>.</w:t>
      </w:r>
      <w:r w:rsidRPr="008D2657">
        <w:rPr>
          <w:rFonts w:ascii="Times New Roman" w:hAnsi="Times New Roman" w:cs="Times New Roman"/>
          <w:sz w:val="22"/>
        </w:rPr>
        <w:t>"</w:t>
      </w:r>
    </w:p>
    <w:p w:rsidR="00A00187" w:rsidRDefault="00A00187" w:rsidP="00A00187">
      <w:pPr>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w:t>
      </w:r>
      <w:r w:rsidR="00EC2A80">
        <w:rPr>
          <w:rFonts w:ascii="Times New Roman" w:hAnsi="Times New Roman" w:cs="Times New Roman" w:hint="eastAsia"/>
          <w:sz w:val="22"/>
        </w:rPr>
        <w:t>20</w:t>
      </w:r>
      <w:r>
        <w:rPr>
          <w:rFonts w:ascii="Times New Roman" w:hAnsi="Times New Roman" w:cs="Times New Roman" w:hint="eastAsia"/>
          <w:sz w:val="22"/>
        </w:rPr>
        <w:t xml:space="preserve">, </w:t>
      </w:r>
      <w:r w:rsidR="00EC2A80">
        <w:rPr>
          <w:rFonts w:ascii="Times New Roman" w:hAnsi="Times New Roman" w:cs="Times New Roman" w:hint="eastAsia"/>
          <w:sz w:val="22"/>
        </w:rPr>
        <w:t>Figure 4, note</w:t>
      </w:r>
      <w:r w:rsidR="00DE027D">
        <w:rPr>
          <w:rFonts w:ascii="Times New Roman" w:hAnsi="Times New Roman" w:cs="Times New Roman" w:hint="eastAsia"/>
          <w:sz w:val="22"/>
        </w:rPr>
        <w:t>s</w:t>
      </w:r>
      <w:r w:rsidR="00EC2A80">
        <w:rPr>
          <w:rFonts w:ascii="Times New Roman" w:hAnsi="Times New Roman" w:cs="Times New Roman" w:hint="eastAsia"/>
          <w:sz w:val="22"/>
        </w:rPr>
        <w:t xml:space="preserve">: </w:t>
      </w:r>
      <w:r w:rsidR="00EC2A80" w:rsidRPr="008D2657">
        <w:rPr>
          <w:rFonts w:ascii="Times New Roman" w:hAnsi="Times New Roman" w:cs="Times New Roman"/>
          <w:sz w:val="22"/>
        </w:rPr>
        <w:t>"</w:t>
      </w:r>
      <w:ins w:id="24" w:author="作成者">
        <w:r w:rsidR="00EC2A80" w:rsidRPr="00EC2A80" w:rsidDel="00EC2A80">
          <w:rPr>
            <w:rFonts w:ascii="Times New Roman" w:hAnsi="Times New Roman" w:cs="Times New Roman"/>
            <w:sz w:val="22"/>
          </w:rPr>
          <w:t xml:space="preserve"> </w:t>
        </w:r>
      </w:ins>
      <w:del w:id="25" w:author="作成者">
        <w:r w:rsidR="00EC2A80" w:rsidRPr="00EC2A80" w:rsidDel="00EC2A80">
          <w:rPr>
            <w:rFonts w:ascii="Times New Roman" w:hAnsi="Times New Roman" w:cs="Times New Roman"/>
            <w:sz w:val="22"/>
          </w:rPr>
          <w:delText>Left most column panel shows the conditional means of traditional arm which serves as a benchmark in estimating impacts. In other column panels, a</w:delText>
        </w:r>
      </w:del>
      <w:ins w:id="26" w:author="作成者">
        <w:r w:rsidR="00EC2A80">
          <w:rPr>
            <w:rFonts w:ascii="Times New Roman" w:hAnsi="Times New Roman" w:cs="Times New Roman" w:hint="eastAsia"/>
            <w:sz w:val="22"/>
          </w:rPr>
          <w:t>A</w:t>
        </w:r>
      </w:ins>
      <w:r w:rsidR="00EC2A80" w:rsidRPr="00EC2A80">
        <w:rPr>
          <w:rFonts w:ascii="Times New Roman" w:hAnsi="Times New Roman" w:cs="Times New Roman"/>
          <w:sz w:val="22"/>
        </w:rPr>
        <w:t>ll points show the relative difference from concurrent traditional levels</w:t>
      </w:r>
      <w:del w:id="27" w:author="作成者">
        <w:r w:rsidR="00EC2A80" w:rsidRPr="00EC2A80" w:rsidDel="00EC2A80">
          <w:rPr>
            <w:rFonts w:ascii="Times New Roman" w:hAnsi="Times New Roman" w:cs="Times New Roman"/>
            <w:sz w:val="22"/>
          </w:rPr>
          <w:delText xml:space="preserve"> depicted in the left most column</w:delText>
        </w:r>
      </w:del>
      <w:r w:rsidR="00EC2A80" w:rsidRPr="00EC2A80">
        <w:rPr>
          <w:rFonts w:ascii="Times New Roman" w:hAnsi="Times New Roman" w:cs="Times New Roman"/>
          <w:sz w:val="22"/>
        </w:rPr>
        <w:t>. Large and Upfront are the same values. Other column panels are grouped either by arm or by attribute. Row panels show different outcomes. Bars show 95% confidence intervals using cluster robust standard errors. Narrow net assets = Narrow assets + net saving - debt to GUK - debts to relatives and money lenders</w:t>
      </w:r>
      <w:ins w:id="28" w:author="作成者">
        <w:r w:rsidR="00A62244">
          <w:rPr>
            <w:rFonts w:ascii="Times New Roman" w:hAnsi="Times New Roman" w:cs="Times New Roman" w:hint="eastAsia"/>
            <w:sz w:val="22"/>
          </w:rPr>
          <w:t xml:space="preserve">, where </w:t>
        </w:r>
      </w:ins>
      <w:del w:id="29" w:author="作成者">
        <w:r w:rsidR="00EC2A80" w:rsidRPr="00EC2A80" w:rsidDel="00A62244">
          <w:rPr>
            <w:rFonts w:ascii="Times New Roman" w:hAnsi="Times New Roman" w:cs="Times New Roman"/>
            <w:sz w:val="22"/>
          </w:rPr>
          <w:delText xml:space="preserve">. </w:delText>
        </w:r>
      </w:del>
      <w:r w:rsidR="00EC2A80" w:rsidRPr="00EC2A80">
        <w:rPr>
          <w:rFonts w:ascii="Times New Roman" w:hAnsi="Times New Roman" w:cs="Times New Roman"/>
          <w:sz w:val="22"/>
        </w:rPr>
        <w:t>Narrow assets use only items observed for all 4 rounds for household assets.</w:t>
      </w:r>
      <w:ins w:id="30" w:author="作成者">
        <w:r w:rsidR="00A62244" w:rsidRPr="00EC2A80" w:rsidDel="00A62244">
          <w:rPr>
            <w:rFonts w:ascii="Times New Roman" w:hAnsi="Times New Roman" w:cs="Times New Roman"/>
            <w:sz w:val="22"/>
          </w:rPr>
          <w:t xml:space="preserve"> </w:t>
        </w:r>
      </w:ins>
      <w:del w:id="31" w:author="作成者">
        <w:r w:rsidR="00EC2A80" w:rsidRPr="00EC2A80" w:rsidDel="00A62244">
          <w:rPr>
            <w:rFonts w:ascii="Times New Roman" w:hAnsi="Times New Roman" w:cs="Times New Roman"/>
            <w:sz w:val="22"/>
          </w:rPr>
          <w:delText xml:space="preserve"> NetAssets has 5 specifications (2-6), NumCows have 4 specifications (2-5).</w:delText>
        </w:r>
      </w:del>
      <w:r w:rsidR="00EC2A80" w:rsidRPr="008D2657">
        <w:rPr>
          <w:rFonts w:ascii="Times New Roman" w:hAnsi="Times New Roman" w:cs="Times New Roman"/>
          <w:sz w:val="22"/>
        </w:rPr>
        <w:t>"</w:t>
      </w:r>
    </w:p>
    <w:p w:rsidR="00A00187" w:rsidRDefault="00A00187" w:rsidP="00A00187">
      <w:pPr>
        <w:rPr>
          <w:rFonts w:ascii="Times New Roman" w:hAnsi="Times New Roman" w:cs="Times New Roman"/>
          <w:sz w:val="22"/>
        </w:rPr>
      </w:pPr>
    </w:p>
    <w:p w:rsidR="00A00187" w:rsidRDefault="00A00187" w:rsidP="00A62244">
      <w:pPr>
        <w:rPr>
          <w:rFonts w:ascii="Times New Roman" w:hAnsi="Times New Roman" w:cs="Times New Roman"/>
          <w:sz w:val="22"/>
        </w:rPr>
      </w:pPr>
      <w:r>
        <w:rPr>
          <w:rFonts w:ascii="Times New Roman" w:hAnsi="Times New Roman" w:cs="Times New Roman" w:hint="eastAsia"/>
          <w:sz w:val="22"/>
        </w:rPr>
        <w:t>p.</w:t>
      </w:r>
      <w:r w:rsidR="00A62244">
        <w:rPr>
          <w:rFonts w:ascii="Times New Roman" w:hAnsi="Times New Roman" w:cs="Times New Roman" w:hint="eastAsia"/>
          <w:sz w:val="22"/>
        </w:rPr>
        <w:t>20</w:t>
      </w:r>
      <w:r>
        <w:rPr>
          <w:rFonts w:ascii="Times New Roman" w:hAnsi="Times New Roman" w:cs="Times New Roman" w:hint="eastAsia"/>
          <w:sz w:val="22"/>
        </w:rPr>
        <w:t xml:space="preserve">, </w:t>
      </w:r>
      <w:r w:rsidR="00A62244">
        <w:rPr>
          <w:rFonts w:ascii="Times New Roman" w:hAnsi="Times New Roman" w:cs="Times New Roman" w:hint="eastAsia"/>
          <w:sz w:val="22"/>
        </w:rPr>
        <w:t>2nd para</w:t>
      </w:r>
      <w:r>
        <w:rPr>
          <w:rFonts w:ascii="Times New Roman" w:hAnsi="Times New Roman" w:cs="Times New Roman" w:hint="eastAsia"/>
          <w:sz w:val="22"/>
        </w:rPr>
        <w:t xml:space="preserve"> </w:t>
      </w:r>
      <w:r w:rsidRPr="008D2657">
        <w:rPr>
          <w:rFonts w:ascii="Times New Roman" w:hAnsi="Times New Roman" w:cs="Times New Roman"/>
          <w:sz w:val="22"/>
        </w:rPr>
        <w:t>"</w:t>
      </w:r>
      <w:r w:rsidR="00A62244" w:rsidRPr="00A62244">
        <w:rPr>
          <w:rFonts w:ascii="Times New Roman" w:hAnsi="Times New Roman" w:cs="Times New Roman"/>
          <w:sz w:val="22"/>
        </w:rPr>
        <w:t xml:space="preserve">Figure </w:t>
      </w:r>
      <w:ins w:id="32" w:author="作成者">
        <w:r w:rsidR="008E20A1">
          <w:rPr>
            <w:rFonts w:ascii="Times New Roman" w:hAnsi="Times New Roman" w:cs="Times New Roman" w:hint="eastAsia"/>
            <w:sz w:val="22"/>
          </w:rPr>
          <w:t>4</w:t>
        </w:r>
      </w:ins>
      <w:del w:id="33" w:author="作成者">
        <w:r w:rsidR="00A62244" w:rsidRPr="00A62244" w:rsidDel="008E20A1">
          <w:rPr>
            <w:rFonts w:ascii="Times New Roman" w:hAnsi="Times New Roman" w:cs="Times New Roman"/>
            <w:sz w:val="22"/>
          </w:rPr>
          <w:delText>D1</w:delText>
        </w:r>
      </w:del>
      <w:r w:rsidR="00A62244" w:rsidRPr="00A62244">
        <w:rPr>
          <w:rFonts w:ascii="Times New Roman" w:hAnsi="Times New Roman" w:cs="Times New Roman"/>
          <w:sz w:val="22"/>
        </w:rPr>
        <w:t xml:space="preserve"> summarises the cumulative impact estimates </w:t>
      </w:r>
      <w:ins w:id="34" w:author="作成者">
        <w:r w:rsidR="008E20A1">
          <w:rPr>
            <w:rFonts w:ascii="Times New Roman" w:hAnsi="Times New Roman" w:cs="Times New Roman" w:hint="eastAsia"/>
            <w:sz w:val="22"/>
          </w:rPr>
          <w:t xml:space="preserve">on assets </w:t>
        </w:r>
      </w:ins>
      <w:r w:rsidR="00A62244" w:rsidRPr="00A62244">
        <w:rPr>
          <w:rFonts w:ascii="Times New Roman" w:hAnsi="Times New Roman" w:cs="Times New Roman"/>
          <w:sz w:val="22"/>
        </w:rPr>
        <w:t>in time-varying specification of (2). See</w:t>
      </w:r>
      <w:r w:rsidR="00A62244">
        <w:rPr>
          <w:rFonts w:ascii="Times New Roman" w:hAnsi="Times New Roman" w:cs="Times New Roman" w:hint="eastAsia"/>
          <w:sz w:val="22"/>
        </w:rPr>
        <w:t xml:space="preserve"> </w:t>
      </w:r>
      <w:r w:rsidR="00A62244" w:rsidRPr="00A62244">
        <w:rPr>
          <w:rFonts w:ascii="Times New Roman" w:hAnsi="Times New Roman" w:cs="Times New Roman"/>
          <w:sz w:val="22"/>
        </w:rPr>
        <w:t>Appendix D for full estimation results</w:t>
      </w:r>
      <w:r w:rsidR="00A62244">
        <w:rPr>
          <w:rFonts w:ascii="Times New Roman" w:hAnsi="Times New Roman" w:cs="Times New Roman" w:hint="eastAsia"/>
          <w:sz w:val="22"/>
        </w:rPr>
        <w:t>.</w:t>
      </w:r>
      <w:r w:rsidR="00A62244" w:rsidRPr="008D2657">
        <w:rPr>
          <w:rFonts w:ascii="Times New Roman" w:hAnsi="Times New Roman" w:cs="Times New Roman"/>
          <w:sz w:val="22"/>
        </w:rPr>
        <w:t xml:space="preserve"> </w:t>
      </w:r>
      <w:r w:rsidRPr="008D2657">
        <w:rPr>
          <w:rFonts w:ascii="Times New Roman" w:hAnsi="Times New Roman" w:cs="Times New Roman"/>
          <w:sz w:val="22"/>
        </w:rPr>
        <w:t>"</w:t>
      </w:r>
    </w:p>
    <w:p w:rsidR="00A00187" w:rsidRDefault="00A00187" w:rsidP="00A00187">
      <w:pPr>
        <w:ind w:leftChars="300" w:left="630"/>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w:t>
      </w:r>
      <w:r w:rsidR="00021F09">
        <w:rPr>
          <w:rFonts w:ascii="Times New Roman" w:hAnsi="Times New Roman" w:cs="Times New Roman" w:hint="eastAsia"/>
          <w:sz w:val="22"/>
        </w:rPr>
        <w:t>2</w:t>
      </w:r>
      <w:r>
        <w:rPr>
          <w:rFonts w:ascii="Times New Roman" w:hAnsi="Times New Roman" w:cs="Times New Roman" w:hint="eastAsia"/>
          <w:sz w:val="22"/>
        </w:rPr>
        <w:t xml:space="preserve">1, </w:t>
      </w:r>
      <w:r w:rsidR="00021F09">
        <w:rPr>
          <w:rFonts w:ascii="Times New Roman" w:hAnsi="Times New Roman" w:cs="Times New Roman" w:hint="eastAsia"/>
          <w:sz w:val="22"/>
        </w:rPr>
        <w:t>3rd para</w:t>
      </w:r>
      <w:r>
        <w:rPr>
          <w:rFonts w:ascii="Times New Roman" w:hAnsi="Times New Roman" w:cs="Times New Roman" w:hint="eastAsia"/>
          <w:sz w:val="22"/>
        </w:rPr>
        <w:t xml:space="preserve"> </w:t>
      </w:r>
      <w:r w:rsidRPr="008D2657">
        <w:rPr>
          <w:rFonts w:ascii="Times New Roman" w:hAnsi="Times New Roman" w:cs="Times New Roman"/>
          <w:sz w:val="22"/>
        </w:rPr>
        <w:t>"</w:t>
      </w:r>
      <w:r w:rsidR="00021F09" w:rsidRPr="00021F09">
        <w:rPr>
          <w:rFonts w:ascii="Times New Roman" w:hAnsi="Times New Roman" w:cs="Times New Roman"/>
          <w:sz w:val="22"/>
        </w:rPr>
        <w:t>Secondly, it is the Upfront functi</w:t>
      </w:r>
      <w:ins w:id="35" w:author="作成者">
        <w:r w:rsidR="00021F09">
          <w:rPr>
            <w:rFonts w:ascii="Times New Roman" w:hAnsi="Times New Roman" w:cs="Times New Roman" w:hint="eastAsia"/>
            <w:sz w:val="22"/>
          </w:rPr>
          <w:t>o</w:t>
        </w:r>
      </w:ins>
      <w:r w:rsidR="00021F09" w:rsidRPr="00021F09">
        <w:rPr>
          <w:rFonts w:ascii="Times New Roman" w:hAnsi="Times New Roman" w:cs="Times New Roman"/>
          <w:sz w:val="22"/>
        </w:rPr>
        <w:t>nal attribute that shows positive impacts in both outcomes. This is consistent with the nonconvex production technology of a larger investment under a liquidity constraint, coupled with an inferior, smaller investment technology. Table</w:t>
      </w:r>
      <w:ins w:id="36" w:author="作成者">
        <w:r w:rsidR="00021F09">
          <w:rPr>
            <w:rFonts w:ascii="Times New Roman" w:hAnsi="Times New Roman" w:cs="Times New Roman" w:hint="eastAsia"/>
            <w:sz w:val="22"/>
          </w:rPr>
          <w:t>s</w:t>
        </w:r>
      </w:ins>
      <w:r w:rsidR="00021F09" w:rsidRPr="00021F09">
        <w:rPr>
          <w:rFonts w:ascii="Times New Roman" w:hAnsi="Times New Roman" w:cs="Times New Roman"/>
          <w:sz w:val="22"/>
        </w:rPr>
        <w:t xml:space="preserve"> D1 </w:t>
      </w:r>
      <w:ins w:id="37" w:author="作成者">
        <w:r w:rsidR="00021F09">
          <w:rPr>
            <w:rFonts w:ascii="Times New Roman" w:hAnsi="Times New Roman" w:cs="Times New Roman" w:hint="eastAsia"/>
            <w:sz w:val="22"/>
          </w:rPr>
          <w:t xml:space="preserve">and D5 </w:t>
        </w:r>
      </w:ins>
      <w:r w:rsidR="00021F09" w:rsidRPr="00021F09">
        <w:rPr>
          <w:rFonts w:ascii="Times New Roman" w:hAnsi="Times New Roman" w:cs="Times New Roman"/>
          <w:sz w:val="22"/>
        </w:rPr>
        <w:t>in the Appendix</w:t>
      </w:r>
      <w:ins w:id="38" w:author="作成者">
        <w:r w:rsidR="00021F09">
          <w:rPr>
            <w:rFonts w:ascii="Times New Roman" w:hAnsi="Times New Roman" w:cs="Times New Roman" w:hint="eastAsia"/>
            <w:sz w:val="22"/>
          </w:rPr>
          <w:t xml:space="preserve"> (</w:t>
        </w:r>
        <w:r w:rsidR="00021F09">
          <w:rPr>
            <w:rFonts w:ascii="Times New Roman" w:hAnsi="Times New Roman" w:cs="Times New Roman"/>
            <w:sz w:val="22"/>
          </w:rPr>
          <w:t>specification</w:t>
        </w:r>
        <w:r w:rsidR="00021F09">
          <w:rPr>
            <w:rFonts w:ascii="Times New Roman" w:hAnsi="Times New Roman" w:cs="Times New Roman" w:hint="eastAsia"/>
            <w:sz w:val="22"/>
          </w:rPr>
          <w:t xml:space="preserve"> (2))</w:t>
        </w:r>
      </w:ins>
      <w:r w:rsidR="00021F09" w:rsidRPr="00021F09">
        <w:rPr>
          <w:rFonts w:ascii="Times New Roman" w:hAnsi="Times New Roman" w:cs="Times New Roman"/>
          <w:sz w:val="22"/>
        </w:rPr>
        <w:t xml:space="preserve"> show that, relative to the traditional microfinance lending, the upfront liquidity provision increases the narrow net assets by BDT 14478 (CI 6868, 22088) in the second year, BDT 16417 (CI 1700, 31135) by the end of fourth year, and the number of cattle holding by 0.37 (CI 0.12, 0.62) in the second year, and 0.36 (CI -0.32, 1.04) by the end of fourth year. These results hold </w:t>
      </w:r>
      <w:ins w:id="39" w:author="作成者">
        <w:r w:rsidR="00021F09">
          <w:rPr>
            <w:rFonts w:ascii="Times New Roman" w:hAnsi="Times New Roman" w:cs="Times New Roman" w:hint="eastAsia"/>
            <w:sz w:val="22"/>
          </w:rPr>
          <w:t>when</w:t>
        </w:r>
      </w:ins>
      <w:del w:id="40" w:author="作成者">
        <w:r w:rsidR="00021F09" w:rsidRPr="00021F09" w:rsidDel="00021F09">
          <w:rPr>
            <w:rFonts w:ascii="Times New Roman" w:hAnsi="Times New Roman" w:cs="Times New Roman"/>
            <w:sz w:val="22"/>
          </w:rPr>
          <w:delText>with</w:delText>
        </w:r>
      </w:del>
      <w:r w:rsidR="00021F09" w:rsidRPr="00021F09">
        <w:rPr>
          <w:rFonts w:ascii="Times New Roman" w:hAnsi="Times New Roman" w:cs="Times New Roman"/>
          <w:sz w:val="22"/>
        </w:rPr>
        <w:t xml:space="preserve"> other various definitions of assets </w:t>
      </w:r>
      <w:ins w:id="41" w:author="作成者">
        <w:r w:rsidR="00021F09">
          <w:rPr>
            <w:rFonts w:ascii="Times New Roman" w:hAnsi="Times New Roman" w:cs="Times New Roman" w:hint="eastAsia"/>
            <w:sz w:val="22"/>
          </w:rPr>
          <w:t>are adopted or</w:t>
        </w:r>
      </w:ins>
      <w:del w:id="42" w:author="作成者">
        <w:r w:rsidR="00021F09" w:rsidRPr="00021F09" w:rsidDel="00021F09">
          <w:rPr>
            <w:rFonts w:ascii="Times New Roman" w:hAnsi="Times New Roman" w:cs="Times New Roman"/>
            <w:sz w:val="22"/>
          </w:rPr>
          <w:delText>and</w:delText>
        </w:r>
      </w:del>
      <w:r w:rsidR="00021F09" w:rsidRPr="00021F09">
        <w:rPr>
          <w:rFonts w:ascii="Times New Roman" w:hAnsi="Times New Roman" w:cs="Times New Roman"/>
          <w:sz w:val="22"/>
        </w:rPr>
        <w:t xml:space="preserve"> cattle rearing experiences</w:t>
      </w:r>
      <w:ins w:id="43" w:author="作成者">
        <w:r w:rsidR="00021F09">
          <w:rPr>
            <w:rFonts w:ascii="Times New Roman" w:hAnsi="Times New Roman" w:cs="Times New Roman" w:hint="eastAsia"/>
            <w:sz w:val="22"/>
          </w:rPr>
          <w:t xml:space="preserve"> are controlled</w:t>
        </w:r>
      </w:ins>
      <w:r w:rsidR="00021F09" w:rsidRPr="00021F09">
        <w:rPr>
          <w:rFonts w:ascii="Times New Roman" w:hAnsi="Times New Roman" w:cs="Times New Roman"/>
          <w:sz w:val="22"/>
        </w:rPr>
        <w:t>.</w:t>
      </w:r>
    </w:p>
    <w:p w:rsidR="00A00187" w:rsidRPr="00567EBD" w:rsidRDefault="00021F09" w:rsidP="00A00187">
      <w:pPr>
        <w:ind w:leftChars="300" w:left="630"/>
        <w:rPr>
          <w:rFonts w:ascii="Times New Roman" w:hAnsi="Times New Roman" w:cs="Times New Roman"/>
          <w:sz w:val="22"/>
        </w:rPr>
      </w:pPr>
      <w:r>
        <w:rPr>
          <w:rFonts w:ascii="Times New Roman" w:hAnsi="Times New Roman" w:cs="Times New Roman" w:hint="eastAsia"/>
          <w:sz w:val="22"/>
        </w:rPr>
        <w:t xml:space="preserve">In addition to the </w:t>
      </w:r>
      <w:r>
        <w:rPr>
          <w:rFonts w:ascii="Times New Roman" w:hAnsi="Times New Roman" w:cs="Times New Roman"/>
          <w:sz w:val="22"/>
        </w:rPr>
        <w:t>discussion</w:t>
      </w:r>
      <w:r>
        <w:rPr>
          <w:rFonts w:ascii="Times New Roman" w:hAnsi="Times New Roman" w:cs="Times New Roman" w:hint="eastAsia"/>
          <w:sz w:val="22"/>
        </w:rPr>
        <w:t xml:space="preserve"> of impacts in absolute terms, it is better to add information in</w:t>
      </w:r>
      <w:r w:rsidRPr="00021F09">
        <w:rPr>
          <w:rFonts w:ascii="Times New Roman" w:hAnsi="Times New Roman" w:cs="Times New Roman"/>
          <w:color w:val="000000" w:themeColor="text1"/>
          <w:sz w:val="22"/>
        </w:rPr>
        <w:t xml:space="preserve"> relative terms such as “ZZ % of the baseline standard deviations” or “YY % of the baseline means”.</w:t>
      </w:r>
      <w:r>
        <w:rPr>
          <w:rFonts w:ascii="Times New Roman" w:hAnsi="Times New Roman" w:cs="Times New Roman" w:hint="eastAsia"/>
          <w:color w:val="000000" w:themeColor="text1"/>
          <w:sz w:val="22"/>
        </w:rPr>
        <w:t xml:space="preserve"> Such information can be pasted into the introduction, which I already pointed out.</w:t>
      </w:r>
    </w:p>
    <w:p w:rsidR="00A00187" w:rsidRDefault="00A00187" w:rsidP="00A00187">
      <w:pPr>
        <w:ind w:leftChars="300" w:left="630"/>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w:t>
      </w:r>
      <w:r w:rsidR="00021F09">
        <w:rPr>
          <w:rFonts w:ascii="Times New Roman" w:hAnsi="Times New Roman" w:cs="Times New Roman" w:hint="eastAsia"/>
          <w:sz w:val="22"/>
        </w:rPr>
        <w:t>2</w:t>
      </w:r>
      <w:r>
        <w:rPr>
          <w:rFonts w:ascii="Times New Roman" w:hAnsi="Times New Roman" w:cs="Times New Roman" w:hint="eastAsia"/>
          <w:sz w:val="22"/>
        </w:rPr>
        <w:t xml:space="preserve">1, </w:t>
      </w:r>
      <w:r w:rsidR="00021F09">
        <w:rPr>
          <w:rFonts w:ascii="Times New Roman" w:hAnsi="Times New Roman" w:cs="Times New Roman" w:hint="eastAsia"/>
          <w:sz w:val="22"/>
        </w:rPr>
        <w:t>5th para</w:t>
      </w:r>
      <w:r>
        <w:rPr>
          <w:rFonts w:ascii="Times New Roman" w:hAnsi="Times New Roman" w:cs="Times New Roman" w:hint="eastAsia"/>
          <w:sz w:val="22"/>
        </w:rPr>
        <w:t xml:space="preserve"> </w:t>
      </w:r>
      <w:r w:rsidRPr="008D2657">
        <w:rPr>
          <w:rFonts w:ascii="Times New Roman" w:hAnsi="Times New Roman" w:cs="Times New Roman"/>
          <w:sz w:val="22"/>
        </w:rPr>
        <w:t>"</w:t>
      </w:r>
      <w:r w:rsidR="00021F09" w:rsidRPr="00021F09">
        <w:rPr>
          <w:rFonts w:ascii="Times New Roman" w:hAnsi="Times New Roman" w:cs="Times New Roman"/>
          <w:sz w:val="22"/>
        </w:rPr>
        <w:t xml:space="preserve">The NumCows row </w:t>
      </w:r>
      <w:ins w:id="44" w:author="作成者">
        <w:r w:rsidR="00021F09">
          <w:rPr>
            <w:rFonts w:ascii="Times New Roman" w:hAnsi="Times New Roman" w:cs="Times New Roman" w:hint="eastAsia"/>
            <w:sz w:val="22"/>
          </w:rPr>
          <w:t xml:space="preserve">in Figure 4 </w:t>
        </w:r>
      </w:ins>
      <w:r w:rsidR="00021F09" w:rsidRPr="00021F09">
        <w:rPr>
          <w:rFonts w:ascii="Times New Roman" w:hAnsi="Times New Roman" w:cs="Times New Roman"/>
          <w:sz w:val="22"/>
        </w:rPr>
        <w:t>shows the number of cattle owned</w:t>
      </w:r>
      <w:r w:rsidR="00021F09">
        <w:rPr>
          <w:rFonts w:ascii="Times New Roman" w:hAnsi="Times New Roman" w:cs="Times New Roman" w:hint="eastAsia"/>
          <w:sz w:val="22"/>
        </w:rPr>
        <w:t>..</w:t>
      </w:r>
      <w:r w:rsidR="00021F09" w:rsidRPr="008D2657">
        <w:rPr>
          <w:rFonts w:ascii="Times New Roman" w:hAnsi="Times New Roman" w:cs="Times New Roman"/>
          <w:sz w:val="22"/>
        </w:rPr>
        <w:t xml:space="preserve"> </w:t>
      </w:r>
      <w:r w:rsidRPr="008D2657">
        <w:rPr>
          <w:rFonts w:ascii="Times New Roman" w:hAnsi="Times New Roman" w:cs="Times New Roman"/>
          <w:sz w:val="22"/>
        </w:rPr>
        <w:t>"</w:t>
      </w:r>
    </w:p>
    <w:p w:rsidR="00A00187" w:rsidRDefault="00A00187" w:rsidP="00A00187">
      <w:pPr>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w:t>
      </w:r>
      <w:r w:rsidR="00021F09">
        <w:rPr>
          <w:rFonts w:ascii="Times New Roman" w:hAnsi="Times New Roman" w:cs="Times New Roman" w:hint="eastAsia"/>
          <w:sz w:val="22"/>
        </w:rPr>
        <w:t>22</w:t>
      </w:r>
      <w:r>
        <w:rPr>
          <w:rFonts w:ascii="Times New Roman" w:hAnsi="Times New Roman" w:cs="Times New Roman" w:hint="eastAsia"/>
          <w:sz w:val="22"/>
        </w:rPr>
        <w:t xml:space="preserve">, </w:t>
      </w:r>
      <w:r w:rsidR="00021F09">
        <w:rPr>
          <w:rFonts w:ascii="Times New Roman" w:hAnsi="Times New Roman" w:cs="Times New Roman" w:hint="eastAsia"/>
          <w:sz w:val="22"/>
        </w:rPr>
        <w:t>Figure 5.</w:t>
      </w:r>
    </w:p>
    <w:p w:rsidR="00A00187" w:rsidRPr="00567EBD" w:rsidRDefault="00021F09" w:rsidP="00A00187">
      <w:pPr>
        <w:ind w:leftChars="300" w:left="630"/>
        <w:rPr>
          <w:rFonts w:ascii="Times New Roman" w:hAnsi="Times New Roman" w:cs="Times New Roman"/>
          <w:sz w:val="22"/>
        </w:rPr>
      </w:pPr>
      <w:r>
        <w:rPr>
          <w:rFonts w:ascii="Times New Roman" w:hAnsi="Times New Roman" w:cs="Times New Roman" w:hint="eastAsia"/>
          <w:sz w:val="22"/>
        </w:rPr>
        <w:t xml:space="preserve">Names of rows need to be revised to be read properly. </w:t>
      </w:r>
    </w:p>
    <w:p w:rsidR="00A00187" w:rsidRDefault="00A00187" w:rsidP="00A00187">
      <w:pPr>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w:t>
      </w:r>
      <w:r w:rsidR="00021F09">
        <w:rPr>
          <w:rFonts w:ascii="Times New Roman" w:hAnsi="Times New Roman" w:cs="Times New Roman" w:hint="eastAsia"/>
          <w:sz w:val="22"/>
        </w:rPr>
        <w:t>22</w:t>
      </w:r>
      <w:r>
        <w:rPr>
          <w:rFonts w:ascii="Times New Roman" w:hAnsi="Times New Roman" w:cs="Times New Roman" w:hint="eastAsia"/>
          <w:sz w:val="22"/>
        </w:rPr>
        <w:t xml:space="preserve">, </w:t>
      </w:r>
      <w:r w:rsidR="00021F09">
        <w:rPr>
          <w:rFonts w:ascii="Times New Roman" w:hAnsi="Times New Roman" w:cs="Times New Roman" w:hint="eastAsia"/>
          <w:sz w:val="22"/>
        </w:rPr>
        <w:t>Figure 5, note</w:t>
      </w:r>
      <w:r>
        <w:rPr>
          <w:rFonts w:ascii="Times New Roman" w:hAnsi="Times New Roman" w:cs="Times New Roman" w:hint="eastAsia"/>
          <w:sz w:val="22"/>
        </w:rPr>
        <w:t xml:space="preserve"> </w:t>
      </w:r>
      <w:r w:rsidRPr="008D2657">
        <w:rPr>
          <w:rFonts w:ascii="Times New Roman" w:hAnsi="Times New Roman" w:cs="Times New Roman"/>
          <w:sz w:val="22"/>
        </w:rPr>
        <w:t>"</w:t>
      </w:r>
      <w:r w:rsidR="00021F09" w:rsidRPr="00021F09">
        <w:rPr>
          <w:rFonts w:ascii="Times New Roman" w:hAnsi="Times New Roman" w:cs="Times New Roman"/>
          <w:sz w:val="22"/>
        </w:rPr>
        <w:t xml:space="preserve">HolderRates </w:t>
      </w:r>
      <w:ins w:id="45" w:author="作成者">
        <w:r w:rsidR="009A3462">
          <w:rPr>
            <w:rFonts w:ascii="Times New Roman" w:hAnsi="Times New Roman" w:cs="Times New Roman" w:hint="eastAsia"/>
            <w:sz w:val="22"/>
          </w:rPr>
          <w:t>is</w:t>
        </w:r>
      </w:ins>
      <w:del w:id="46" w:author="作成者">
        <w:r w:rsidR="00021F09" w:rsidRPr="00021F09" w:rsidDel="009A3462">
          <w:rPr>
            <w:rFonts w:ascii="Times New Roman" w:hAnsi="Times New Roman" w:cs="Times New Roman"/>
            <w:sz w:val="22"/>
          </w:rPr>
          <w:delText>are</w:delText>
        </w:r>
      </w:del>
      <w:r w:rsidR="00021F09" w:rsidRPr="00021F09">
        <w:rPr>
          <w:rFonts w:ascii="Times New Roman" w:hAnsi="Times New Roman" w:cs="Times New Roman"/>
          <w:sz w:val="22"/>
        </w:rPr>
        <w:t xml:space="preserve"> the </w:t>
      </w:r>
      <w:ins w:id="47" w:author="作成者">
        <w:r w:rsidR="009A3462">
          <w:rPr>
            <w:rFonts w:ascii="Times New Roman" w:hAnsi="Times New Roman" w:cs="Times New Roman" w:hint="eastAsia"/>
            <w:sz w:val="22"/>
          </w:rPr>
          <w:t>ratio</w:t>
        </w:r>
      </w:ins>
      <w:del w:id="48" w:author="作成者">
        <w:r w:rsidR="00021F09" w:rsidRPr="00021F09" w:rsidDel="009A3462">
          <w:rPr>
            <w:rFonts w:ascii="Times New Roman" w:hAnsi="Times New Roman" w:cs="Times New Roman"/>
            <w:sz w:val="22"/>
          </w:rPr>
          <w:delText>number</w:delText>
        </w:r>
      </w:del>
      <w:r w:rsidR="00021F09" w:rsidRPr="00021F09">
        <w:rPr>
          <w:rFonts w:ascii="Times New Roman" w:hAnsi="Times New Roman" w:cs="Times New Roman"/>
          <w:sz w:val="22"/>
        </w:rPr>
        <w:t xml:space="preserve"> of cattle owners </w:t>
      </w:r>
      <w:ins w:id="49" w:author="作成者">
        <w:r w:rsidR="009A3462">
          <w:rPr>
            <w:rFonts w:ascii="Times New Roman" w:hAnsi="Times New Roman" w:cs="Times New Roman" w:hint="eastAsia"/>
            <w:sz w:val="22"/>
          </w:rPr>
          <w:t>in each</w:t>
        </w:r>
      </w:ins>
      <w:del w:id="50" w:author="作成者">
        <w:r w:rsidR="00021F09" w:rsidRPr="00021F09" w:rsidDel="009A3462">
          <w:rPr>
            <w:rFonts w:ascii="Times New Roman" w:hAnsi="Times New Roman" w:cs="Times New Roman"/>
            <w:sz w:val="22"/>
          </w:rPr>
          <w:delText>per</w:delText>
        </w:r>
      </w:del>
      <w:r w:rsidR="00021F09" w:rsidRPr="00021F09">
        <w:rPr>
          <w:rFonts w:ascii="Times New Roman" w:hAnsi="Times New Roman" w:cs="Times New Roman"/>
          <w:sz w:val="22"/>
        </w:rPr>
        <w:t xml:space="preserve"> arm</w:t>
      </w:r>
      <w:del w:id="51" w:author="作成者">
        <w:r w:rsidR="00021F09" w:rsidRPr="00021F09" w:rsidDel="009A3462">
          <w:rPr>
            <w:rFonts w:ascii="Times New Roman" w:hAnsi="Times New Roman" w:cs="Times New Roman"/>
            <w:sz w:val="22"/>
          </w:rPr>
          <w:delText xml:space="preserve"> size</w:delText>
        </w:r>
      </w:del>
      <w:r w:rsidR="00021F09" w:rsidRPr="00021F09">
        <w:rPr>
          <w:rFonts w:ascii="Times New Roman" w:hAnsi="Times New Roman" w:cs="Times New Roman"/>
          <w:sz w:val="22"/>
        </w:rPr>
        <w:t>,</w:t>
      </w:r>
      <w:r w:rsidRPr="008D2657">
        <w:rPr>
          <w:rFonts w:ascii="Times New Roman" w:hAnsi="Times New Roman" w:cs="Times New Roman"/>
          <w:sz w:val="22"/>
        </w:rPr>
        <w:t>"</w:t>
      </w:r>
    </w:p>
    <w:p w:rsidR="00A00187" w:rsidRDefault="00A00187" w:rsidP="00A00187">
      <w:pPr>
        <w:ind w:leftChars="300" w:left="630"/>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w:t>
      </w:r>
      <w:r w:rsidR="009A3462">
        <w:rPr>
          <w:rFonts w:ascii="Times New Roman" w:hAnsi="Times New Roman" w:cs="Times New Roman" w:hint="eastAsia"/>
          <w:sz w:val="22"/>
        </w:rPr>
        <w:t>23</w:t>
      </w:r>
      <w:r>
        <w:rPr>
          <w:rFonts w:ascii="Times New Roman" w:hAnsi="Times New Roman" w:cs="Times New Roman" w:hint="eastAsia"/>
          <w:sz w:val="22"/>
        </w:rPr>
        <w:t xml:space="preserve">, </w:t>
      </w:r>
      <w:r w:rsidR="009A3462">
        <w:rPr>
          <w:rFonts w:ascii="Times New Roman" w:hAnsi="Times New Roman" w:cs="Times New Roman" w:hint="eastAsia"/>
          <w:sz w:val="22"/>
        </w:rPr>
        <w:t xml:space="preserve">Figure 6, caption of the top row as </w:t>
      </w:r>
      <w:r w:rsidR="009A3462">
        <w:rPr>
          <w:rFonts w:ascii="Times New Roman" w:hAnsi="Times New Roman" w:cs="Times New Roman"/>
          <w:sz w:val="22"/>
        </w:rPr>
        <w:t>“</w:t>
      </w:r>
      <w:r w:rsidR="009A3462">
        <w:rPr>
          <w:rFonts w:ascii="Times New Roman" w:hAnsi="Times New Roman" w:cs="Times New Roman" w:hint="eastAsia"/>
          <w:sz w:val="22"/>
        </w:rPr>
        <w:t>3</w:t>
      </w:r>
      <w:r w:rsidR="009A3462">
        <w:rPr>
          <w:rFonts w:ascii="Times New Roman" w:hAnsi="Times New Roman" w:cs="Times New Roman"/>
          <w:sz w:val="22"/>
        </w:rPr>
        <w:t>”</w:t>
      </w:r>
    </w:p>
    <w:p w:rsidR="00A00187" w:rsidRPr="00567EBD" w:rsidRDefault="009A3462" w:rsidP="00A00187">
      <w:pPr>
        <w:ind w:leftChars="300" w:left="630"/>
        <w:rPr>
          <w:rFonts w:ascii="Times New Roman" w:hAnsi="Times New Roman" w:cs="Times New Roman"/>
          <w:sz w:val="22"/>
        </w:rPr>
      </w:pPr>
      <w:r>
        <w:rPr>
          <w:rFonts w:ascii="Times New Roman" w:hAnsi="Times New Roman" w:cs="Times New Roman" w:hint="eastAsia"/>
          <w:sz w:val="22"/>
        </w:rPr>
        <w:t xml:space="preserve">Does this mean that we have no borrower with 4 or 5 IGAs? Or did we ask only up to 3 out of 5? If the former, the caption should be </w:t>
      </w:r>
      <w:r>
        <w:rPr>
          <w:rFonts w:ascii="Times New Roman" w:hAnsi="Times New Roman" w:cs="Times New Roman"/>
          <w:sz w:val="22"/>
        </w:rPr>
        <w:t>“</w:t>
      </w:r>
      <w:r>
        <w:rPr>
          <w:rFonts w:ascii="Times New Roman" w:hAnsi="Times New Roman" w:cs="Times New Roman" w:hint="eastAsia"/>
          <w:sz w:val="22"/>
        </w:rPr>
        <w:t>3 or more</w:t>
      </w:r>
      <w:r>
        <w:rPr>
          <w:rFonts w:ascii="Times New Roman" w:hAnsi="Times New Roman" w:cs="Times New Roman"/>
          <w:sz w:val="22"/>
        </w:rPr>
        <w:t>”</w:t>
      </w:r>
      <w:r>
        <w:rPr>
          <w:rFonts w:ascii="Times New Roman" w:hAnsi="Times New Roman" w:cs="Times New Roman" w:hint="eastAsia"/>
          <w:sz w:val="22"/>
        </w:rPr>
        <w:t>. If the latter, this information needs to be added in the note.</w:t>
      </w:r>
    </w:p>
    <w:p w:rsidR="00A00187" w:rsidRDefault="00A00187" w:rsidP="00A00187">
      <w:pPr>
        <w:ind w:leftChars="300" w:left="630"/>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w:t>
      </w:r>
      <w:r w:rsidR="00A50849">
        <w:rPr>
          <w:rFonts w:ascii="Times New Roman" w:hAnsi="Times New Roman" w:cs="Times New Roman" w:hint="eastAsia"/>
          <w:sz w:val="22"/>
        </w:rPr>
        <w:t>23-24</w:t>
      </w:r>
      <w:r>
        <w:rPr>
          <w:rFonts w:ascii="Times New Roman" w:hAnsi="Times New Roman" w:cs="Times New Roman" w:hint="eastAsia"/>
          <w:sz w:val="22"/>
        </w:rPr>
        <w:t xml:space="preserve"> </w:t>
      </w:r>
      <w:r w:rsidRPr="008D2657">
        <w:rPr>
          <w:rFonts w:ascii="Times New Roman" w:hAnsi="Times New Roman" w:cs="Times New Roman"/>
          <w:sz w:val="22"/>
        </w:rPr>
        <w:t>"</w:t>
      </w:r>
      <w:r w:rsidR="00A50849" w:rsidRPr="00A50849">
        <w:rPr>
          <w:rFonts w:ascii="Times New Roman" w:hAnsi="Times New Roman" w:cs="Times New Roman"/>
          <w:sz w:val="22"/>
        </w:rPr>
        <w:t xml:space="preserve">Figure 8 shows impacts on consumption and labour incomes. Style and placement of panels follow </w:t>
      </w:r>
      <w:del w:id="52" w:author="作成者">
        <w:r w:rsidR="00A50849" w:rsidRPr="00A50849" w:rsidDel="007210AB">
          <w:rPr>
            <w:rFonts w:ascii="Times New Roman" w:hAnsi="Times New Roman" w:cs="Times New Roman"/>
            <w:sz w:val="22"/>
          </w:rPr>
          <w:delText xml:space="preserve">the </w:delText>
        </w:r>
      </w:del>
      <w:r w:rsidR="00A50849" w:rsidRPr="00A50849">
        <w:rPr>
          <w:rFonts w:ascii="Times New Roman" w:hAnsi="Times New Roman" w:cs="Times New Roman"/>
          <w:sz w:val="22"/>
        </w:rPr>
        <w:t xml:space="preserve">Figure </w:t>
      </w:r>
      <w:ins w:id="53" w:author="作成者">
        <w:r w:rsidR="00A50849">
          <w:rPr>
            <w:rFonts w:ascii="Times New Roman" w:hAnsi="Times New Roman" w:cs="Times New Roman" w:hint="eastAsia"/>
            <w:sz w:val="22"/>
          </w:rPr>
          <w:t>4</w:t>
        </w:r>
      </w:ins>
      <w:del w:id="54" w:author="作成者">
        <w:r w:rsidR="00A50849" w:rsidRPr="00A50849" w:rsidDel="00A50849">
          <w:rPr>
            <w:rFonts w:ascii="Times New Roman" w:hAnsi="Times New Roman" w:cs="Times New Roman"/>
            <w:sz w:val="22"/>
          </w:rPr>
          <w:delText>D1</w:delText>
        </w:r>
      </w:del>
      <w:r w:rsidR="00A50849" w:rsidRPr="00A50849">
        <w:rPr>
          <w:rFonts w:ascii="Times New Roman" w:hAnsi="Times New Roman" w:cs="Times New Roman"/>
          <w:sz w:val="22"/>
        </w:rPr>
        <w:t>. Consumption is not measured at the baseline, so we do not use it to understand the welfare impacts</w:t>
      </w:r>
      <w:ins w:id="55" w:author="作成者">
        <w:r w:rsidR="00A50849">
          <w:rPr>
            <w:rFonts w:ascii="Times New Roman" w:hAnsi="Times New Roman" w:cs="Times New Roman" w:hint="eastAsia"/>
            <w:sz w:val="22"/>
          </w:rPr>
          <w:t xml:space="preserve">. Instead, using period 2 consumption as the reference point, we can </w:t>
        </w:r>
      </w:ins>
      <w:del w:id="56" w:author="作成者">
        <w:r w:rsidR="00A50849" w:rsidRPr="00A50849" w:rsidDel="00A50849">
          <w:rPr>
            <w:rFonts w:ascii="Times New Roman" w:hAnsi="Times New Roman" w:cs="Times New Roman"/>
            <w:sz w:val="22"/>
          </w:rPr>
          <w:delText xml:space="preserve"> but to </w:delText>
        </w:r>
      </w:del>
      <w:r w:rsidR="00A50849" w:rsidRPr="00A50849">
        <w:rPr>
          <w:rFonts w:ascii="Times New Roman" w:hAnsi="Times New Roman" w:cs="Times New Roman"/>
          <w:sz w:val="22"/>
        </w:rPr>
        <w:t xml:space="preserve">understand how the members have dealt with the loan repayment through consumption choices. Given randomisation, one can still identify impacts on repayment efforts in terms of consumption suppression relative to the traditional arm. </w:t>
      </w:r>
      <w:ins w:id="57" w:author="作成者">
        <w:r w:rsidR="00A50849">
          <w:rPr>
            <w:rFonts w:ascii="Times New Roman" w:hAnsi="Times New Roman" w:cs="Times New Roman" w:hint="eastAsia"/>
            <w:sz w:val="22"/>
          </w:rPr>
          <w:t>The upper row of Figure 8 thus plots</w:t>
        </w:r>
      </w:ins>
      <w:del w:id="58" w:author="作成者">
        <w:r w:rsidR="00A50849" w:rsidRPr="00A50849" w:rsidDel="00A50849">
          <w:rPr>
            <w:rFonts w:ascii="Times New Roman" w:hAnsi="Times New Roman" w:cs="Times New Roman"/>
            <w:sz w:val="22"/>
          </w:rPr>
          <w:delText>In obtaining</w:delText>
        </w:r>
      </w:del>
      <w:r w:rsidR="00A50849" w:rsidRPr="00A50849">
        <w:rPr>
          <w:rFonts w:ascii="Times New Roman" w:hAnsi="Times New Roman" w:cs="Times New Roman"/>
          <w:sz w:val="22"/>
        </w:rPr>
        <w:t xml:space="preserve"> ANCOVA estimates, </w:t>
      </w:r>
      <w:del w:id="59" w:author="作成者">
        <w:r w:rsidR="00A50849" w:rsidRPr="00A50849" w:rsidDel="00A50849">
          <w:rPr>
            <w:rFonts w:ascii="Times New Roman" w:hAnsi="Times New Roman" w:cs="Times New Roman"/>
            <w:sz w:val="22"/>
          </w:rPr>
          <w:delText xml:space="preserve">we </w:delText>
        </w:r>
      </w:del>
      <w:r w:rsidR="00A50849" w:rsidRPr="00A50849">
        <w:rPr>
          <w:rFonts w:ascii="Times New Roman" w:hAnsi="Times New Roman" w:cs="Times New Roman"/>
          <w:sz w:val="22"/>
        </w:rPr>
        <w:t>condition</w:t>
      </w:r>
      <w:ins w:id="60" w:author="作成者">
        <w:r w:rsidR="00A50849">
          <w:rPr>
            <w:rFonts w:ascii="Times New Roman" w:hAnsi="Times New Roman" w:cs="Times New Roman" w:hint="eastAsia"/>
            <w:sz w:val="22"/>
          </w:rPr>
          <w:t>al</w:t>
        </w:r>
      </w:ins>
      <w:r w:rsidR="00A50849" w:rsidRPr="00A50849">
        <w:rPr>
          <w:rFonts w:ascii="Times New Roman" w:hAnsi="Times New Roman" w:cs="Times New Roman"/>
          <w:sz w:val="22"/>
        </w:rPr>
        <w:t xml:space="preserve"> on period 2 consumption. </w:t>
      </w:r>
      <w:del w:id="61" w:author="作成者">
        <w:r w:rsidR="00A50849" w:rsidRPr="00A50849" w:rsidDel="00A50849">
          <w:rPr>
            <w:rFonts w:ascii="Times New Roman" w:hAnsi="Times New Roman" w:cs="Times New Roman"/>
            <w:sz w:val="22"/>
          </w:rPr>
          <w:delText>[</w:delText>
        </w:r>
      </w:del>
      <w:r w:rsidR="00A50849" w:rsidRPr="00A50849">
        <w:rPr>
          <w:rFonts w:ascii="Times New Roman" w:hAnsi="Times New Roman" w:cs="Times New Roman"/>
          <w:sz w:val="22"/>
        </w:rPr>
        <w:t>This can be problematic as period 2 consumption is correlated with arm assignment. But the results do not change if we estimate without period 2 consumption as a covariate in specification 1.</w:t>
      </w:r>
      <w:ins w:id="62" w:author="作成者">
        <w:r w:rsidR="00A50849" w:rsidRPr="00A50849" w:rsidDel="00A50849">
          <w:rPr>
            <w:rFonts w:ascii="Times New Roman" w:hAnsi="Times New Roman" w:cs="Times New Roman"/>
            <w:sz w:val="22"/>
          </w:rPr>
          <w:t xml:space="preserve"> </w:t>
        </w:r>
      </w:ins>
      <w:del w:id="63" w:author="作成者">
        <w:r w:rsidR="00A50849" w:rsidRPr="00A50849" w:rsidDel="00A50849">
          <w:rPr>
            <w:rFonts w:ascii="Times New Roman" w:hAnsi="Times New Roman" w:cs="Times New Roman"/>
            <w:sz w:val="22"/>
          </w:rPr>
          <w:delText>]</w:delText>
        </w:r>
      </w:del>
      <w:r w:rsidRPr="008D2657">
        <w:rPr>
          <w:rFonts w:ascii="Times New Roman" w:hAnsi="Times New Roman" w:cs="Times New Roman"/>
          <w:sz w:val="22"/>
        </w:rPr>
        <w:t>"</w:t>
      </w:r>
    </w:p>
    <w:p w:rsidR="00A00187" w:rsidRPr="00567EBD" w:rsidRDefault="00A00187" w:rsidP="00A00187">
      <w:pPr>
        <w:ind w:leftChars="300" w:left="630"/>
        <w:rPr>
          <w:rFonts w:ascii="Times New Roman" w:hAnsi="Times New Roman" w:cs="Times New Roman"/>
          <w:sz w:val="22"/>
        </w:rPr>
      </w:pPr>
    </w:p>
    <w:p w:rsidR="00A00187" w:rsidRDefault="00A00187" w:rsidP="00A00187">
      <w:pPr>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w:t>
      </w:r>
      <w:r w:rsidR="00A50849">
        <w:rPr>
          <w:rFonts w:ascii="Times New Roman" w:hAnsi="Times New Roman" w:cs="Times New Roman" w:hint="eastAsia"/>
          <w:sz w:val="22"/>
        </w:rPr>
        <w:t>24</w:t>
      </w:r>
      <w:r w:rsidR="00EF0B7E">
        <w:rPr>
          <w:rFonts w:ascii="Times New Roman" w:hAnsi="Times New Roman" w:cs="Times New Roman" w:hint="eastAsia"/>
          <w:sz w:val="22"/>
        </w:rPr>
        <w:t xml:space="preserve">-25, </w:t>
      </w:r>
      <w:r w:rsidR="00A50849">
        <w:rPr>
          <w:rFonts w:ascii="Times New Roman" w:hAnsi="Times New Roman" w:cs="Times New Roman" w:hint="eastAsia"/>
          <w:sz w:val="22"/>
        </w:rPr>
        <w:t>Figure</w:t>
      </w:r>
      <w:r w:rsidR="00EF0B7E">
        <w:rPr>
          <w:rFonts w:ascii="Times New Roman" w:hAnsi="Times New Roman" w:cs="Times New Roman" w:hint="eastAsia"/>
          <w:sz w:val="22"/>
        </w:rPr>
        <w:t>s</w:t>
      </w:r>
      <w:r w:rsidR="00A50849">
        <w:rPr>
          <w:rFonts w:ascii="Times New Roman" w:hAnsi="Times New Roman" w:cs="Times New Roman" w:hint="eastAsia"/>
          <w:sz w:val="22"/>
        </w:rPr>
        <w:t xml:space="preserve"> 8</w:t>
      </w:r>
      <w:r w:rsidR="00EF0B7E">
        <w:rPr>
          <w:rFonts w:ascii="Times New Roman" w:hAnsi="Times New Roman" w:cs="Times New Roman" w:hint="eastAsia"/>
          <w:sz w:val="22"/>
        </w:rPr>
        <w:t xml:space="preserve"> and 9</w:t>
      </w:r>
      <w:r w:rsidR="00A50849">
        <w:rPr>
          <w:rFonts w:ascii="Times New Roman" w:hAnsi="Times New Roman" w:cs="Times New Roman" w:hint="eastAsia"/>
          <w:sz w:val="22"/>
        </w:rPr>
        <w:t>, row captions</w:t>
      </w:r>
      <w:r w:rsidR="00EF0B7E">
        <w:rPr>
          <w:rFonts w:ascii="Times New Roman" w:hAnsi="Times New Roman" w:cs="Times New Roman" w:hint="eastAsia"/>
          <w:sz w:val="22"/>
        </w:rPr>
        <w:t xml:space="preserve"> and notes</w:t>
      </w:r>
    </w:p>
    <w:p w:rsidR="00A00187" w:rsidRPr="00567EBD" w:rsidRDefault="00EF0B7E" w:rsidP="00A00187">
      <w:pPr>
        <w:ind w:leftChars="300" w:left="630"/>
        <w:rPr>
          <w:rFonts w:ascii="Times New Roman" w:hAnsi="Times New Roman" w:cs="Times New Roman"/>
          <w:sz w:val="22"/>
        </w:rPr>
      </w:pPr>
      <w:r>
        <w:rPr>
          <w:rFonts w:ascii="Times New Roman" w:hAnsi="Times New Roman" w:cs="Times New Roman" w:hint="eastAsia"/>
          <w:sz w:val="22"/>
        </w:rPr>
        <w:t>The name of the variable s</w:t>
      </w:r>
      <w:r w:rsidR="00A50849">
        <w:rPr>
          <w:rFonts w:ascii="Times New Roman" w:hAnsi="Times New Roman" w:cs="Times New Roman" w:hint="eastAsia"/>
          <w:sz w:val="22"/>
        </w:rPr>
        <w:t xml:space="preserve">hould be the same </w:t>
      </w:r>
      <w:r>
        <w:rPr>
          <w:rFonts w:ascii="Times New Roman" w:hAnsi="Times New Roman" w:cs="Times New Roman" w:hint="eastAsia"/>
          <w:sz w:val="22"/>
        </w:rPr>
        <w:t xml:space="preserve">between captions and notes, and between Figure 8 and Figure 9. I am suggesting using </w:t>
      </w:r>
      <w:r>
        <w:rPr>
          <w:rFonts w:ascii="Times New Roman" w:hAnsi="Times New Roman" w:cs="Times New Roman"/>
          <w:sz w:val="22"/>
        </w:rPr>
        <w:t>“</w:t>
      </w:r>
      <w:r>
        <w:rPr>
          <w:rFonts w:ascii="Times New Roman" w:hAnsi="Times New Roman" w:cs="Times New Roman" w:hint="eastAsia"/>
          <w:sz w:val="22"/>
        </w:rPr>
        <w:t>Per capita consumption</w:t>
      </w:r>
      <w:r>
        <w:rPr>
          <w:rFonts w:ascii="Times New Roman" w:hAnsi="Times New Roman" w:cs="Times New Roman"/>
          <w:sz w:val="22"/>
        </w:rPr>
        <w:t>”</w:t>
      </w:r>
      <w:r>
        <w:rPr>
          <w:rFonts w:ascii="Times New Roman" w:hAnsi="Times New Roman" w:cs="Times New Roman" w:hint="eastAsia"/>
          <w:sz w:val="22"/>
        </w:rPr>
        <w:t xml:space="preserve"> and </w:t>
      </w:r>
      <w:r>
        <w:rPr>
          <w:rFonts w:ascii="Times New Roman" w:hAnsi="Times New Roman" w:cs="Times New Roman"/>
          <w:sz w:val="22"/>
        </w:rPr>
        <w:t>“</w:t>
      </w:r>
      <w:r>
        <w:rPr>
          <w:rFonts w:ascii="Times New Roman" w:hAnsi="Times New Roman" w:cs="Times New Roman" w:hint="eastAsia"/>
          <w:sz w:val="22"/>
        </w:rPr>
        <w:t>Labour income</w:t>
      </w:r>
      <w:r>
        <w:rPr>
          <w:rFonts w:ascii="Times New Roman" w:hAnsi="Times New Roman" w:cs="Times New Roman"/>
          <w:sz w:val="22"/>
        </w:rPr>
        <w:t>”</w:t>
      </w:r>
      <w:r>
        <w:rPr>
          <w:rFonts w:ascii="Times New Roman" w:hAnsi="Times New Roman" w:cs="Times New Roman" w:hint="eastAsia"/>
          <w:sz w:val="22"/>
        </w:rPr>
        <w:t>.</w:t>
      </w:r>
    </w:p>
    <w:p w:rsidR="00A00187" w:rsidRDefault="00A00187" w:rsidP="00A00187">
      <w:pPr>
        <w:rPr>
          <w:rFonts w:ascii="Times New Roman" w:hAnsi="Times New Roman" w:cs="Times New Roman"/>
          <w:sz w:val="22"/>
        </w:rPr>
      </w:pPr>
    </w:p>
    <w:p w:rsidR="00A00187" w:rsidRDefault="00A00187" w:rsidP="00A00187">
      <w:pPr>
        <w:rPr>
          <w:rFonts w:ascii="Times New Roman" w:hAnsi="Times New Roman" w:cs="Times New Roman"/>
          <w:sz w:val="22"/>
        </w:rPr>
      </w:pPr>
      <w:r>
        <w:rPr>
          <w:rFonts w:ascii="Times New Roman" w:hAnsi="Times New Roman" w:cs="Times New Roman" w:hint="eastAsia"/>
          <w:sz w:val="22"/>
        </w:rPr>
        <w:t>p.</w:t>
      </w:r>
      <w:r w:rsidR="00A50849">
        <w:rPr>
          <w:rFonts w:ascii="Times New Roman" w:hAnsi="Times New Roman" w:cs="Times New Roman" w:hint="eastAsia"/>
          <w:sz w:val="22"/>
        </w:rPr>
        <w:t>24, Figure 8, notes</w:t>
      </w:r>
      <w:r>
        <w:rPr>
          <w:rFonts w:ascii="Times New Roman" w:hAnsi="Times New Roman" w:cs="Times New Roman" w:hint="eastAsia"/>
          <w:sz w:val="22"/>
        </w:rPr>
        <w:t xml:space="preserve"> </w:t>
      </w:r>
      <w:r w:rsidRPr="008D2657">
        <w:rPr>
          <w:rFonts w:ascii="Times New Roman" w:hAnsi="Times New Roman" w:cs="Times New Roman"/>
          <w:sz w:val="22"/>
        </w:rPr>
        <w:t>"</w:t>
      </w:r>
      <w:ins w:id="64" w:author="作成者">
        <w:r w:rsidR="00EF0B7E">
          <w:rPr>
            <w:rFonts w:ascii="Times New Roman" w:hAnsi="Times New Roman" w:cs="Times New Roman" w:hint="eastAsia"/>
            <w:sz w:val="22"/>
          </w:rPr>
          <w:t xml:space="preserve">The upper panel </w:t>
        </w:r>
      </w:ins>
      <w:del w:id="65" w:author="作成者">
        <w:r w:rsidR="00EF0B7E" w:rsidRPr="00EF0B7E" w:rsidDel="00EF0B7E">
          <w:rPr>
            <w:rFonts w:ascii="Times New Roman" w:hAnsi="Times New Roman" w:cs="Times New Roman"/>
            <w:sz w:val="22"/>
          </w:rPr>
          <w:delText xml:space="preserve">Panels </w:delText>
        </w:r>
      </w:del>
      <w:r w:rsidR="00EF0B7E" w:rsidRPr="00EF0B7E">
        <w:rPr>
          <w:rFonts w:ascii="Times New Roman" w:hAnsi="Times New Roman" w:cs="Times New Roman"/>
          <w:sz w:val="22"/>
        </w:rPr>
        <w:t>show</w:t>
      </w:r>
      <w:ins w:id="66" w:author="作成者">
        <w:r w:rsidR="00EF0B7E">
          <w:rPr>
            <w:rFonts w:ascii="Times New Roman" w:hAnsi="Times New Roman" w:cs="Times New Roman" w:hint="eastAsia"/>
            <w:sz w:val="22"/>
          </w:rPr>
          <w:t>s</w:t>
        </w:r>
      </w:ins>
      <w:r w:rsidR="00EF0B7E" w:rsidRPr="00EF0B7E">
        <w:rPr>
          <w:rFonts w:ascii="Times New Roman" w:hAnsi="Times New Roman" w:cs="Times New Roman"/>
          <w:sz w:val="22"/>
        </w:rPr>
        <w:t xml:space="preserve"> cumulative impacts of respective arm or attributes </w:t>
      </w:r>
      <w:del w:id="67" w:author="作成者">
        <w:r w:rsidR="00EF0B7E" w:rsidRPr="00EF0B7E" w:rsidDel="00EF0B7E">
          <w:rPr>
            <w:rFonts w:ascii="Times New Roman" w:hAnsi="Times New Roman" w:cs="Times New Roman"/>
            <w:sz w:val="22"/>
          </w:rPr>
          <w:delText xml:space="preserve">X </w:delText>
        </w:r>
      </w:del>
      <w:r w:rsidR="00EF0B7E" w:rsidRPr="00EF0B7E">
        <w:rPr>
          <w:rFonts w:ascii="Times New Roman" w:hAnsi="Times New Roman" w:cs="Times New Roman"/>
          <w:sz w:val="22"/>
        </w:rPr>
        <w:t xml:space="preserve">relative to </w:t>
      </w:r>
      <w:ins w:id="68" w:author="作成者">
        <w:r w:rsidR="00EF0B7E">
          <w:rPr>
            <w:rFonts w:ascii="Times New Roman" w:hAnsi="Times New Roman" w:cs="Times New Roman" w:hint="eastAsia"/>
            <w:sz w:val="22"/>
          </w:rPr>
          <w:t xml:space="preserve">the </w:t>
        </w:r>
      </w:ins>
      <w:r w:rsidR="00EF0B7E" w:rsidRPr="00EF0B7E">
        <w:rPr>
          <w:rFonts w:ascii="Times New Roman" w:hAnsi="Times New Roman" w:cs="Times New Roman"/>
          <w:sz w:val="22"/>
        </w:rPr>
        <w:t>tradi</w:t>
      </w:r>
      <w:del w:id="69" w:author="作成者">
        <w:r w:rsidR="00EF0B7E" w:rsidRPr="00EF0B7E" w:rsidDel="00EF0B7E">
          <w:rPr>
            <w:rFonts w:ascii="Times New Roman" w:hAnsi="Times New Roman" w:cs="Times New Roman"/>
            <w:sz w:val="22"/>
          </w:rPr>
          <w:delText>o</w:delText>
        </w:r>
      </w:del>
      <w:r w:rsidR="00EF0B7E" w:rsidRPr="00EF0B7E">
        <w:rPr>
          <w:rFonts w:ascii="Times New Roman" w:hAnsi="Times New Roman" w:cs="Times New Roman"/>
          <w:sz w:val="22"/>
        </w:rPr>
        <w:t>tional arm</w:t>
      </w:r>
      <w:ins w:id="70" w:author="作成者">
        <w:r w:rsidR="00EF0B7E">
          <w:rPr>
            <w:rFonts w:ascii="Times New Roman" w:hAnsi="Times New Roman" w:cs="Times New Roman" w:hint="eastAsia"/>
            <w:sz w:val="22"/>
          </w:rPr>
          <w:t xml:space="preserve"> in period 2. The lower panel shos cumulative impacts relative to the traditional arm in period 1 as in Figure 4</w:t>
        </w:r>
      </w:ins>
      <w:del w:id="71" w:author="作成者">
        <w:r w:rsidR="00EF0B7E" w:rsidRPr="00EF0B7E" w:rsidDel="00EF0B7E">
          <w:rPr>
            <w:rFonts w:ascii="Times New Roman" w:hAnsi="Times New Roman" w:cs="Times New Roman"/>
            <w:sz w:val="22"/>
          </w:rPr>
          <w:delText xml:space="preserve"> which are obtained by Δ2nd period = intercept + X, Δ3rd period = Δ2nd period + Period3 + X*Period3, Δ4th period = Δ2nd period + Δ3rd period + Period4 + X*Period4</w:delText>
        </w:r>
      </w:del>
      <w:r w:rsidR="00EF0B7E" w:rsidRPr="00EF0B7E">
        <w:rPr>
          <w:rFonts w:ascii="Times New Roman" w:hAnsi="Times New Roman" w:cs="Times New Roman"/>
          <w:sz w:val="22"/>
        </w:rPr>
        <w:t xml:space="preserve">. Bars show 95% confidence intervals using cluster robust standard errors. </w:t>
      </w:r>
      <w:del w:id="72" w:author="作成者">
        <w:r w:rsidR="00EF0B7E" w:rsidRPr="00EF0B7E" w:rsidDel="00EF0B7E">
          <w:rPr>
            <w:rFonts w:ascii="Times New Roman" w:hAnsi="Times New Roman" w:cs="Times New Roman"/>
            <w:sz w:val="22"/>
          </w:rPr>
          <w:delText xml:space="preserve">Consumption is annualised per capita consumption in BDT. </w:delText>
        </w:r>
      </w:del>
      <w:r w:rsidR="00EF0B7E" w:rsidRPr="00EF0B7E">
        <w:rPr>
          <w:rFonts w:ascii="Times New Roman" w:hAnsi="Times New Roman" w:cs="Times New Roman"/>
          <w:sz w:val="22"/>
        </w:rPr>
        <w:t>Per capita consumption is a total of food, hygiene, social, and energy expenditure divided by the number of household members</w:t>
      </w:r>
      <w:ins w:id="73" w:author="作成者">
        <w:r w:rsidR="00EF0B7E">
          <w:rPr>
            <w:rFonts w:ascii="Times New Roman" w:hAnsi="Times New Roman" w:cs="Times New Roman" w:hint="eastAsia"/>
            <w:sz w:val="22"/>
          </w:rPr>
          <w:t>, annualized value in BDT</w:t>
        </w:r>
      </w:ins>
      <w:r w:rsidR="00EF0B7E" w:rsidRPr="00EF0B7E">
        <w:rPr>
          <w:rFonts w:ascii="Times New Roman" w:hAnsi="Times New Roman" w:cs="Times New Roman"/>
          <w:sz w:val="22"/>
        </w:rPr>
        <w:t>.</w:t>
      </w:r>
      <w:r w:rsidRPr="008D2657">
        <w:rPr>
          <w:rFonts w:ascii="Times New Roman" w:hAnsi="Times New Roman" w:cs="Times New Roman"/>
          <w:sz w:val="22"/>
        </w:rPr>
        <w:t>"</w:t>
      </w:r>
    </w:p>
    <w:p w:rsidR="00A00187" w:rsidRDefault="00A00187" w:rsidP="00A00187">
      <w:pPr>
        <w:ind w:leftChars="300" w:left="630"/>
        <w:rPr>
          <w:rFonts w:ascii="Times New Roman" w:hAnsi="Times New Roman" w:cs="Times New Roman"/>
          <w:sz w:val="22"/>
        </w:rPr>
      </w:pPr>
    </w:p>
    <w:p w:rsidR="00CA6E39" w:rsidRDefault="002B2DE1" w:rsidP="00CA6E39">
      <w:pPr>
        <w:rPr>
          <w:rFonts w:ascii="Times New Roman" w:hAnsi="Times New Roman" w:cs="Times New Roman"/>
          <w:sz w:val="22"/>
        </w:rPr>
      </w:pPr>
      <w:r>
        <w:rPr>
          <w:rFonts w:ascii="Times New Roman" w:hAnsi="Times New Roman" w:cs="Times New Roman" w:hint="eastAsia"/>
          <w:sz w:val="22"/>
        </w:rPr>
        <w:t>*</w:t>
      </w:r>
      <w:r w:rsidR="00CA6E39">
        <w:rPr>
          <w:rFonts w:ascii="Times New Roman" w:hAnsi="Times New Roman" w:cs="Times New Roman" w:hint="eastAsia"/>
          <w:sz w:val="22"/>
        </w:rPr>
        <w:t xml:space="preserve">p.26, 2nd para and pp.56-57, repayment shortfall regression </w:t>
      </w:r>
      <w:r w:rsidR="00CA6E39">
        <w:rPr>
          <w:rFonts w:ascii="Times New Roman" w:hAnsi="Times New Roman" w:cs="Times New Roman"/>
          <w:sz w:val="22"/>
        </w:rPr>
        <w:t>“</w:t>
      </w:r>
      <w:r w:rsidR="00CA6E39" w:rsidRPr="00CA6E39">
        <w:rPr>
          <w:rFonts w:ascii="Times New Roman" w:hAnsi="Times New Roman" w:cs="Times New Roman"/>
          <w:sz w:val="22"/>
        </w:rPr>
        <w:t>Figure 10 depicts both moderately poor and ultra poor in different colours. It is impossible to distinguish between them with eyeballs, and ANCOVA estimates also confirm this (see Appendix D, Table D17, D18 for details).</w:t>
      </w:r>
      <w:r w:rsidR="00CA6E39">
        <w:rPr>
          <w:rFonts w:ascii="Times New Roman" w:hAnsi="Times New Roman" w:cs="Times New Roman"/>
          <w:sz w:val="22"/>
        </w:rPr>
        <w:t>”</w:t>
      </w:r>
    </w:p>
    <w:p w:rsidR="00CA6E39" w:rsidRPr="00567EBD" w:rsidRDefault="00CA6E39" w:rsidP="00CA6E39">
      <w:pPr>
        <w:ind w:leftChars="300" w:left="630"/>
        <w:rPr>
          <w:rFonts w:ascii="Times New Roman" w:hAnsi="Times New Roman" w:cs="Times New Roman"/>
          <w:sz w:val="22"/>
        </w:rPr>
      </w:pPr>
      <w:r>
        <w:rPr>
          <w:rFonts w:ascii="Times New Roman" w:hAnsi="Times New Roman" w:cs="Times New Roman" w:hint="eastAsia"/>
          <w:sz w:val="22"/>
        </w:rPr>
        <w:t xml:space="preserve">Figure 10 is </w:t>
      </w:r>
      <w:r w:rsidR="002B2DE1">
        <w:rPr>
          <w:rFonts w:ascii="Times New Roman" w:hAnsi="Times New Roman" w:cs="Times New Roman" w:hint="eastAsia"/>
          <w:sz w:val="22"/>
        </w:rPr>
        <w:t xml:space="preserve">easy to </w:t>
      </w:r>
      <w:r>
        <w:rPr>
          <w:rFonts w:ascii="Times New Roman" w:hAnsi="Times New Roman" w:cs="Times New Roman" w:hint="eastAsia"/>
          <w:sz w:val="22"/>
        </w:rPr>
        <w:t xml:space="preserve">understand. Regression results in Table D17-18 are not. What is LY2 and LY3? (I think it is short for </w:t>
      </w:r>
      <w:r w:rsidR="002B2DE1">
        <w:rPr>
          <w:rFonts w:ascii="Times New Roman" w:hAnsi="Times New Roman" w:cs="Times New Roman"/>
          <w:sz w:val="22"/>
        </w:rPr>
        <w:t>“</w:t>
      </w:r>
      <w:r>
        <w:rPr>
          <w:rFonts w:ascii="Times New Roman" w:hAnsi="Times New Roman" w:cs="Times New Roman" w:hint="eastAsia"/>
          <w:sz w:val="22"/>
        </w:rPr>
        <w:t>Loan Year</w:t>
      </w:r>
      <w:r w:rsidR="002B2DE1">
        <w:rPr>
          <w:rFonts w:ascii="Times New Roman" w:hAnsi="Times New Roman" w:cs="Times New Roman"/>
          <w:sz w:val="22"/>
        </w:rPr>
        <w:t>”</w:t>
      </w:r>
      <w:r>
        <w:rPr>
          <w:rFonts w:ascii="Times New Roman" w:hAnsi="Times New Roman" w:cs="Times New Roman" w:hint="eastAsia"/>
          <w:sz w:val="22"/>
        </w:rPr>
        <w:t xml:space="preserve"> but it </w:t>
      </w:r>
      <w:r>
        <w:rPr>
          <w:rFonts w:ascii="Times New Roman" w:hAnsi="Times New Roman" w:cs="Times New Roman"/>
          <w:sz w:val="22"/>
        </w:rPr>
        <w:t>needs</w:t>
      </w:r>
      <w:r>
        <w:rPr>
          <w:rFonts w:ascii="Times New Roman" w:hAnsi="Times New Roman" w:cs="Times New Roman" w:hint="eastAsia"/>
          <w:sz w:val="22"/>
        </w:rPr>
        <w:t xml:space="preserve"> to be defined.) In Figure 10, we have 37 to 48 months, which could be LY4 in regressions? Unlike all other regressions and figures, the data are weekly. </w:t>
      </w:r>
      <w:r w:rsidR="002B2DE1">
        <w:rPr>
          <w:rFonts w:ascii="Times New Roman" w:hAnsi="Times New Roman" w:cs="Times New Roman" w:hint="eastAsia"/>
          <w:sz w:val="22"/>
        </w:rPr>
        <w:t>There is no</w:t>
      </w:r>
      <w:r w:rsidR="002B2DE1" w:rsidRPr="002B2DE1">
        <w:rPr>
          <w:rFonts w:ascii="Times New Roman" w:hAnsi="Times New Roman" w:cs="Times New Roman" w:hint="eastAsia"/>
          <w:sz w:val="22"/>
        </w:rPr>
        <w:t xml:space="preserve"> </w:t>
      </w:r>
      <w:r w:rsidR="002B2DE1" w:rsidRPr="002B2DE1">
        <w:rPr>
          <w:rFonts w:ascii="Times New Roman" w:hAnsi="Times New Roman" w:cs="Times New Roman" w:hint="eastAsia"/>
          <w:i/>
          <w:sz w:val="22"/>
        </w:rPr>
        <w:t>b</w:t>
      </w:r>
      <w:r w:rsidR="002B2DE1" w:rsidRPr="002B2DE1">
        <w:rPr>
          <w:rFonts w:ascii="Times New Roman" w:hAnsi="Times New Roman" w:cs="Times New Roman" w:hint="eastAsia"/>
          <w:sz w:val="22"/>
          <w:vertAlign w:val="subscript"/>
        </w:rPr>
        <w:t>1</w:t>
      </w:r>
      <w:r w:rsidR="002B2DE1" w:rsidRPr="002B2DE1">
        <w:rPr>
          <w:rFonts w:ascii="Times New Roman" w:hAnsi="Times New Roman" w:cs="Times New Roman" w:hint="eastAsia"/>
          <w:i/>
          <w:sz w:val="22"/>
        </w:rPr>
        <w:t>y</w:t>
      </w:r>
      <w:r w:rsidR="002B2DE1" w:rsidRPr="002B2DE1">
        <w:rPr>
          <w:rFonts w:ascii="Times New Roman" w:hAnsi="Times New Roman" w:cs="Times New Roman" w:hint="eastAsia"/>
          <w:i/>
          <w:sz w:val="22"/>
          <w:vertAlign w:val="subscript"/>
        </w:rPr>
        <w:t>i</w:t>
      </w:r>
      <w:r w:rsidR="002B2DE1" w:rsidRPr="002B2DE1">
        <w:rPr>
          <w:rFonts w:ascii="Times New Roman" w:hAnsi="Times New Roman" w:cs="Times New Roman" w:hint="eastAsia"/>
          <w:sz w:val="22"/>
          <w:vertAlign w:val="subscript"/>
        </w:rPr>
        <w:t>1</w:t>
      </w:r>
      <w:r w:rsidR="002B2DE1" w:rsidRPr="002B2DE1">
        <w:rPr>
          <w:rFonts w:ascii="Times New Roman" w:hAnsi="Times New Roman" w:cs="Times New Roman" w:hint="eastAsia"/>
          <w:sz w:val="22"/>
        </w:rPr>
        <w:t xml:space="preserve"> </w:t>
      </w:r>
      <w:r w:rsidR="002B2DE1">
        <w:rPr>
          <w:rFonts w:ascii="Times New Roman" w:hAnsi="Times New Roman" w:cs="Times New Roman" w:hint="eastAsia"/>
          <w:sz w:val="22"/>
        </w:rPr>
        <w:t xml:space="preserve">term in the regression results. </w:t>
      </w:r>
      <w:r>
        <w:rPr>
          <w:rFonts w:ascii="Times New Roman" w:hAnsi="Times New Roman" w:cs="Times New Roman" w:hint="eastAsia"/>
          <w:sz w:val="22"/>
        </w:rPr>
        <w:t>The regression model for the weekly repayment shortfall needs to be stated explicitly</w:t>
      </w:r>
      <w:r w:rsidR="002B2DE1">
        <w:rPr>
          <w:rFonts w:ascii="Times New Roman" w:hAnsi="Times New Roman" w:cs="Times New Roman" w:hint="eastAsia"/>
          <w:sz w:val="22"/>
        </w:rPr>
        <w:t>, preferably in a separate appendix section</w:t>
      </w:r>
      <w:r>
        <w:rPr>
          <w:rFonts w:ascii="Times New Roman" w:hAnsi="Times New Roman" w:cs="Times New Roman" w:hint="eastAsia"/>
          <w:sz w:val="22"/>
        </w:rPr>
        <w:t>.</w:t>
      </w:r>
      <w:r w:rsidR="002B2DE1">
        <w:rPr>
          <w:rFonts w:ascii="Times New Roman" w:hAnsi="Times New Roman" w:cs="Times New Roman" w:hint="eastAsia"/>
          <w:sz w:val="22"/>
        </w:rPr>
        <w:t xml:space="preserve"> </w:t>
      </w:r>
    </w:p>
    <w:p w:rsidR="00CA6E39" w:rsidRDefault="00CA6E39" w:rsidP="00A00187">
      <w:pPr>
        <w:rPr>
          <w:rFonts w:ascii="Times New Roman" w:hAnsi="Times New Roman" w:cs="Times New Roman"/>
          <w:sz w:val="22"/>
        </w:rPr>
      </w:pPr>
    </w:p>
    <w:p w:rsidR="00CA6E39" w:rsidRDefault="00CA6E39" w:rsidP="00CA6E39">
      <w:pPr>
        <w:rPr>
          <w:rFonts w:ascii="Times New Roman" w:hAnsi="Times New Roman" w:cs="Times New Roman"/>
          <w:sz w:val="22"/>
        </w:rPr>
      </w:pPr>
      <w:r>
        <w:rPr>
          <w:rFonts w:ascii="Times New Roman" w:hAnsi="Times New Roman" w:cs="Times New Roman" w:hint="eastAsia"/>
          <w:sz w:val="22"/>
        </w:rPr>
        <w:t xml:space="preserve">p.26, 2nd para </w:t>
      </w:r>
      <w:r>
        <w:rPr>
          <w:rFonts w:ascii="Times New Roman" w:hAnsi="Times New Roman" w:cs="Times New Roman"/>
          <w:sz w:val="22"/>
        </w:rPr>
        <w:t>“</w:t>
      </w:r>
      <w:r w:rsidRPr="00CA6E39">
        <w:rPr>
          <w:rFonts w:ascii="Times New Roman" w:hAnsi="Times New Roman" w:cs="Times New Roman"/>
          <w:sz w:val="22"/>
        </w:rPr>
        <w:t>We also observe that impacts on all outcome measures are not statistically different between the poverty classes (</w:t>
      </w:r>
      <w:ins w:id="74" w:author="作成者">
        <w:r>
          <w:rPr>
            <w:rFonts w:ascii="Times New Roman" w:hAnsi="Times New Roman" w:cs="Times New Roman" w:hint="eastAsia"/>
            <w:sz w:val="22"/>
          </w:rPr>
          <w:t>results are available from the authors on request</w:t>
        </w:r>
      </w:ins>
      <w:del w:id="75" w:author="作成者">
        <w:r w:rsidRPr="00CA6E39" w:rsidDel="00CA6E39">
          <w:rPr>
            <w:rFonts w:ascii="Times New Roman" w:hAnsi="Times New Roman" w:cs="Times New Roman"/>
            <w:sz w:val="22"/>
          </w:rPr>
          <w:delText>see Appendix D</w:delText>
        </w:r>
      </w:del>
      <w:r w:rsidRPr="00CA6E39">
        <w:rPr>
          <w:rFonts w:ascii="Times New Roman" w:hAnsi="Times New Roman" w:cs="Times New Roman"/>
          <w:sz w:val="22"/>
        </w:rPr>
        <w:t>).</w:t>
      </w:r>
      <w:r>
        <w:rPr>
          <w:rFonts w:ascii="Times New Roman" w:hAnsi="Times New Roman" w:cs="Times New Roman"/>
          <w:sz w:val="22"/>
        </w:rPr>
        <w:t>”</w:t>
      </w:r>
    </w:p>
    <w:p w:rsidR="00CA6E39" w:rsidRPr="00567EBD" w:rsidRDefault="00CA6E39" w:rsidP="00CA6E39">
      <w:pPr>
        <w:ind w:leftChars="300" w:left="630"/>
        <w:rPr>
          <w:rFonts w:ascii="Times New Roman" w:hAnsi="Times New Roman" w:cs="Times New Roman"/>
          <w:sz w:val="22"/>
        </w:rPr>
      </w:pPr>
      <w:r>
        <w:rPr>
          <w:rFonts w:ascii="Times New Roman" w:hAnsi="Times New Roman" w:cs="Times New Roman" w:hint="eastAsia"/>
          <w:sz w:val="22"/>
        </w:rPr>
        <w:t xml:space="preserve">I cannot find them in Appendix D. So I have made the revision above. Instead, we can add more </w:t>
      </w:r>
      <w:r w:rsidR="008B1E72">
        <w:rPr>
          <w:rFonts w:ascii="Times New Roman" w:hAnsi="Times New Roman" w:cs="Times New Roman" w:hint="eastAsia"/>
          <w:sz w:val="22"/>
        </w:rPr>
        <w:t xml:space="preserve">columns </w:t>
      </w:r>
      <w:r w:rsidR="002B2DE1">
        <w:rPr>
          <w:rFonts w:ascii="Times New Roman" w:hAnsi="Times New Roman" w:cs="Times New Roman" w:hint="eastAsia"/>
          <w:sz w:val="22"/>
        </w:rPr>
        <w:t xml:space="preserve">or tables </w:t>
      </w:r>
      <w:r>
        <w:rPr>
          <w:rFonts w:ascii="Times New Roman" w:hAnsi="Times New Roman" w:cs="Times New Roman" w:hint="eastAsia"/>
          <w:sz w:val="22"/>
        </w:rPr>
        <w:t>in Appendix D.</w:t>
      </w:r>
    </w:p>
    <w:p w:rsidR="00CA6E39" w:rsidRDefault="00CA6E39" w:rsidP="00CA6E39">
      <w:pPr>
        <w:rPr>
          <w:rFonts w:ascii="Times New Roman" w:hAnsi="Times New Roman" w:cs="Times New Roman"/>
          <w:sz w:val="22"/>
        </w:rPr>
      </w:pPr>
    </w:p>
    <w:p w:rsidR="00A00187" w:rsidRDefault="00DE027D" w:rsidP="00A00187">
      <w:pPr>
        <w:rPr>
          <w:rFonts w:ascii="Times New Roman" w:hAnsi="Times New Roman" w:cs="Times New Roman"/>
          <w:sz w:val="22"/>
        </w:rPr>
      </w:pPr>
      <w:r>
        <w:rPr>
          <w:rFonts w:ascii="Times New Roman" w:hAnsi="Times New Roman" w:cs="Times New Roman" w:hint="eastAsia"/>
          <w:sz w:val="22"/>
        </w:rPr>
        <w:t>*</w:t>
      </w:r>
      <w:r w:rsidR="00A00187">
        <w:rPr>
          <w:rFonts w:ascii="Times New Roman" w:hAnsi="Times New Roman" w:cs="Times New Roman" w:hint="eastAsia"/>
          <w:sz w:val="22"/>
        </w:rPr>
        <w:t>p.</w:t>
      </w:r>
      <w:r w:rsidR="00EF0B7E">
        <w:rPr>
          <w:rFonts w:ascii="Times New Roman" w:hAnsi="Times New Roman" w:cs="Times New Roman" w:hint="eastAsia"/>
          <w:sz w:val="22"/>
        </w:rPr>
        <w:t>26</w:t>
      </w:r>
      <w:r w:rsidR="004B609E">
        <w:rPr>
          <w:rFonts w:ascii="Times New Roman" w:hAnsi="Times New Roman" w:cs="Times New Roman" w:hint="eastAsia"/>
          <w:sz w:val="22"/>
        </w:rPr>
        <w:t>, 4th</w:t>
      </w:r>
      <w:r w:rsidR="001B50D4">
        <w:rPr>
          <w:rFonts w:ascii="Times New Roman" w:hAnsi="Times New Roman" w:cs="Times New Roman" w:hint="eastAsia"/>
          <w:sz w:val="22"/>
        </w:rPr>
        <w:t xml:space="preserve"> </w:t>
      </w:r>
      <w:r w:rsidR="004B609E">
        <w:rPr>
          <w:rFonts w:ascii="Times New Roman" w:hAnsi="Times New Roman" w:cs="Times New Roman" w:hint="eastAsia"/>
          <w:sz w:val="22"/>
        </w:rPr>
        <w:t>para;</w:t>
      </w:r>
      <w:r w:rsidR="001B50D4">
        <w:rPr>
          <w:rFonts w:ascii="Times New Roman" w:hAnsi="Times New Roman" w:cs="Times New Roman" w:hint="eastAsia"/>
          <w:sz w:val="22"/>
        </w:rPr>
        <w:t xml:space="preserve"> p.27</w:t>
      </w:r>
      <w:r w:rsidR="004B609E">
        <w:rPr>
          <w:rFonts w:ascii="Times New Roman" w:hAnsi="Times New Roman" w:cs="Times New Roman" w:hint="eastAsia"/>
          <w:sz w:val="22"/>
        </w:rPr>
        <w:t>,</w:t>
      </w:r>
      <w:r w:rsidR="001B50D4">
        <w:rPr>
          <w:rFonts w:ascii="Times New Roman" w:hAnsi="Times New Roman" w:cs="Times New Roman" w:hint="eastAsia"/>
          <w:sz w:val="22"/>
        </w:rPr>
        <w:t xml:space="preserve"> Figure 11</w:t>
      </w:r>
      <w:r w:rsidR="00902C02">
        <w:rPr>
          <w:rFonts w:ascii="Times New Roman" w:hAnsi="Times New Roman" w:cs="Times New Roman" w:hint="eastAsia"/>
          <w:sz w:val="22"/>
        </w:rPr>
        <w:t>, row captions</w:t>
      </w:r>
      <w:r w:rsidR="004B609E">
        <w:rPr>
          <w:rFonts w:ascii="Times New Roman" w:hAnsi="Times New Roman" w:cs="Times New Roman" w:hint="eastAsia"/>
          <w:sz w:val="22"/>
        </w:rPr>
        <w:t>;</w:t>
      </w:r>
      <w:r w:rsidR="00EF0B7E">
        <w:rPr>
          <w:rFonts w:ascii="Times New Roman" w:hAnsi="Times New Roman" w:cs="Times New Roman" w:hint="eastAsia"/>
          <w:sz w:val="22"/>
        </w:rPr>
        <w:t xml:space="preserve"> Appendix Table</w:t>
      </w:r>
      <w:r w:rsidR="004B609E">
        <w:rPr>
          <w:rFonts w:ascii="Times New Roman" w:hAnsi="Times New Roman" w:cs="Times New Roman" w:hint="eastAsia"/>
          <w:sz w:val="22"/>
        </w:rPr>
        <w:t>s</w:t>
      </w:r>
      <w:r w:rsidR="00EF0B7E">
        <w:rPr>
          <w:rFonts w:ascii="Times New Roman" w:hAnsi="Times New Roman" w:cs="Times New Roman" w:hint="eastAsia"/>
          <w:sz w:val="22"/>
        </w:rPr>
        <w:t xml:space="preserve"> D11-D16</w:t>
      </w:r>
      <w:r w:rsidR="004B609E">
        <w:rPr>
          <w:rFonts w:ascii="Times New Roman" w:hAnsi="Times New Roman" w:cs="Times New Roman" w:hint="eastAsia"/>
          <w:sz w:val="22"/>
        </w:rPr>
        <w:t>:</w:t>
      </w:r>
      <w:r w:rsidR="00A00187">
        <w:rPr>
          <w:rFonts w:ascii="Times New Roman" w:hAnsi="Times New Roman" w:cs="Times New Roman" w:hint="eastAsia"/>
          <w:sz w:val="22"/>
        </w:rPr>
        <w:t xml:space="preserve"> </w:t>
      </w:r>
      <w:r w:rsidR="004B609E">
        <w:rPr>
          <w:rFonts w:ascii="Times New Roman" w:hAnsi="Times New Roman" w:cs="Times New Roman" w:hint="eastAsia"/>
          <w:sz w:val="22"/>
        </w:rPr>
        <w:t>T</w:t>
      </w:r>
      <w:r w:rsidR="00EF0B7E">
        <w:rPr>
          <w:rFonts w:ascii="Times New Roman" w:hAnsi="Times New Roman" w:cs="Times New Roman" w:hint="eastAsia"/>
          <w:sz w:val="22"/>
        </w:rPr>
        <w:t>erms for education stages</w:t>
      </w:r>
    </w:p>
    <w:p w:rsidR="001B50D4" w:rsidRDefault="00EF0B7E" w:rsidP="00A00187">
      <w:pPr>
        <w:ind w:leftChars="300" w:left="630"/>
        <w:rPr>
          <w:rFonts w:ascii="Times New Roman" w:hAnsi="Times New Roman" w:cs="Times New Roman"/>
          <w:sz w:val="22"/>
        </w:rPr>
      </w:pPr>
      <w:r>
        <w:rPr>
          <w:rFonts w:ascii="Times New Roman" w:hAnsi="Times New Roman" w:cs="Times New Roman" w:hint="eastAsia"/>
          <w:sz w:val="22"/>
        </w:rPr>
        <w:t xml:space="preserve">We divide the level of education stages into those for ages 05-12, ages 13-15, and ages 16-18. </w:t>
      </w:r>
      <w:r w:rsidR="001B50D4">
        <w:rPr>
          <w:rFonts w:ascii="Times New Roman" w:hAnsi="Times New Roman" w:cs="Times New Roman" w:hint="eastAsia"/>
          <w:sz w:val="22"/>
        </w:rPr>
        <w:t xml:space="preserve">The last category is called </w:t>
      </w:r>
      <w:r w:rsidR="001B50D4">
        <w:rPr>
          <w:rFonts w:ascii="Times New Roman" w:hAnsi="Times New Roman" w:cs="Times New Roman"/>
          <w:sz w:val="22"/>
        </w:rPr>
        <w:t>“</w:t>
      </w:r>
      <w:r w:rsidR="001B50D4">
        <w:rPr>
          <w:rFonts w:ascii="Times New Roman" w:hAnsi="Times New Roman" w:cs="Times New Roman" w:hint="eastAsia"/>
          <w:sz w:val="22"/>
        </w:rPr>
        <w:t>college</w:t>
      </w:r>
      <w:r w:rsidR="001B50D4">
        <w:rPr>
          <w:rFonts w:ascii="Times New Roman" w:hAnsi="Times New Roman" w:cs="Times New Roman"/>
          <w:sz w:val="22"/>
        </w:rPr>
        <w:t>”</w:t>
      </w:r>
      <w:r w:rsidR="001B50D4">
        <w:rPr>
          <w:rFonts w:ascii="Times New Roman" w:hAnsi="Times New Roman" w:cs="Times New Roman" w:hint="eastAsia"/>
          <w:sz w:val="22"/>
        </w:rPr>
        <w:t xml:space="preserve"> but it is a short for </w:t>
      </w:r>
      <w:r w:rsidR="001B50D4">
        <w:rPr>
          <w:rFonts w:ascii="Times New Roman" w:hAnsi="Times New Roman" w:cs="Times New Roman"/>
          <w:sz w:val="22"/>
        </w:rPr>
        <w:t>“</w:t>
      </w:r>
      <w:r w:rsidR="001B50D4">
        <w:rPr>
          <w:rFonts w:ascii="Times New Roman" w:hAnsi="Times New Roman" w:cs="Times New Roman" w:hint="eastAsia"/>
          <w:sz w:val="22"/>
        </w:rPr>
        <w:t>intermediate college</w:t>
      </w:r>
      <w:r w:rsidR="001B50D4">
        <w:rPr>
          <w:rFonts w:ascii="Times New Roman" w:hAnsi="Times New Roman" w:cs="Times New Roman"/>
          <w:sz w:val="22"/>
        </w:rPr>
        <w:t>”</w:t>
      </w:r>
      <w:r w:rsidR="001B50D4">
        <w:rPr>
          <w:rFonts w:ascii="Times New Roman" w:hAnsi="Times New Roman" w:cs="Times New Roman" w:hint="eastAsia"/>
          <w:sz w:val="22"/>
        </w:rPr>
        <w:t xml:space="preserve">, which is regarded as the upper secondary education, not the tertiary education. After </w:t>
      </w:r>
      <w:r w:rsidR="001B50D4">
        <w:rPr>
          <w:rFonts w:ascii="Times New Roman" w:hAnsi="Times New Roman" w:cs="Times New Roman" w:hint="eastAsia"/>
          <w:sz w:val="22"/>
        </w:rPr>
        <w:lastRenderedPageBreak/>
        <w:t xml:space="preserve">finishing this level, </w:t>
      </w:r>
      <w:r w:rsidR="001B50D4">
        <w:rPr>
          <w:rFonts w:ascii="Times New Roman" w:hAnsi="Times New Roman" w:cs="Times New Roman"/>
          <w:sz w:val="22"/>
        </w:rPr>
        <w:t>Bangladesh</w:t>
      </w:r>
      <w:r w:rsidR="001B50D4">
        <w:rPr>
          <w:rFonts w:ascii="Times New Roman" w:hAnsi="Times New Roman" w:cs="Times New Roman" w:hint="eastAsia"/>
          <w:sz w:val="22"/>
        </w:rPr>
        <w:t xml:space="preserve"> students enter universities or </w:t>
      </w:r>
      <w:r w:rsidR="001B50D4">
        <w:rPr>
          <w:rFonts w:ascii="Times New Roman" w:hAnsi="Times New Roman" w:cs="Times New Roman"/>
          <w:sz w:val="22"/>
        </w:rPr>
        <w:t>“</w:t>
      </w:r>
      <w:r w:rsidR="001B50D4">
        <w:rPr>
          <w:rFonts w:ascii="Times New Roman" w:hAnsi="Times New Roman" w:cs="Times New Roman" w:hint="eastAsia"/>
          <w:sz w:val="22"/>
        </w:rPr>
        <w:t>degree colleges</w:t>
      </w:r>
      <w:r w:rsidR="001B50D4">
        <w:rPr>
          <w:rFonts w:ascii="Times New Roman" w:hAnsi="Times New Roman" w:cs="Times New Roman"/>
          <w:sz w:val="22"/>
        </w:rPr>
        <w:t>”</w:t>
      </w:r>
      <w:r w:rsidR="001B50D4">
        <w:rPr>
          <w:rFonts w:ascii="Times New Roman" w:hAnsi="Times New Roman" w:cs="Times New Roman" w:hint="eastAsia"/>
          <w:sz w:val="22"/>
        </w:rPr>
        <w:t xml:space="preserve"> for bachelor degrees. Therefore, we need to replace terms for the three education stages as </w:t>
      </w:r>
      <w:r w:rsidR="001B50D4">
        <w:rPr>
          <w:rFonts w:ascii="Times New Roman" w:hAnsi="Times New Roman" w:cs="Times New Roman"/>
          <w:sz w:val="22"/>
        </w:rPr>
        <w:t>“</w:t>
      </w:r>
      <w:r w:rsidR="001B50D4">
        <w:rPr>
          <w:rFonts w:ascii="Times New Roman" w:hAnsi="Times New Roman" w:cs="Times New Roman" w:hint="eastAsia"/>
          <w:sz w:val="22"/>
        </w:rPr>
        <w:t xml:space="preserve">primary, </w:t>
      </w:r>
      <w:r w:rsidR="001B50D4">
        <w:rPr>
          <w:rFonts w:ascii="Times New Roman" w:hAnsi="Times New Roman" w:cs="Times New Roman"/>
          <w:sz w:val="22"/>
        </w:rPr>
        <w:t>“</w:t>
      </w:r>
      <w:r w:rsidR="001B50D4">
        <w:rPr>
          <w:rFonts w:ascii="Times New Roman" w:hAnsi="Times New Roman" w:cs="Times New Roman" w:hint="eastAsia"/>
          <w:sz w:val="22"/>
        </w:rPr>
        <w:t>lower secondary</w:t>
      </w:r>
      <w:r w:rsidR="001B50D4">
        <w:rPr>
          <w:rFonts w:ascii="Times New Roman" w:hAnsi="Times New Roman" w:cs="Times New Roman"/>
          <w:sz w:val="22"/>
        </w:rPr>
        <w:t>”</w:t>
      </w:r>
      <w:r w:rsidR="001B50D4">
        <w:rPr>
          <w:rFonts w:ascii="Times New Roman" w:hAnsi="Times New Roman" w:cs="Times New Roman" w:hint="eastAsia"/>
          <w:sz w:val="22"/>
        </w:rPr>
        <w:t xml:space="preserve">, and </w:t>
      </w:r>
      <w:r w:rsidR="001B50D4">
        <w:rPr>
          <w:rFonts w:ascii="Times New Roman" w:hAnsi="Times New Roman" w:cs="Times New Roman"/>
          <w:sz w:val="22"/>
        </w:rPr>
        <w:t>“</w:t>
      </w:r>
      <w:r w:rsidR="001B50D4">
        <w:rPr>
          <w:rFonts w:ascii="Times New Roman" w:hAnsi="Times New Roman" w:cs="Times New Roman" w:hint="eastAsia"/>
          <w:sz w:val="22"/>
        </w:rPr>
        <w:t>upper secondary</w:t>
      </w:r>
      <w:r w:rsidR="001B50D4">
        <w:rPr>
          <w:rFonts w:ascii="Times New Roman" w:hAnsi="Times New Roman" w:cs="Times New Roman"/>
          <w:sz w:val="22"/>
        </w:rPr>
        <w:t>”</w:t>
      </w:r>
      <w:r w:rsidR="001B50D4">
        <w:rPr>
          <w:rFonts w:ascii="Times New Roman" w:hAnsi="Times New Roman" w:cs="Times New Roman" w:hint="eastAsia"/>
          <w:sz w:val="22"/>
        </w:rPr>
        <w:t xml:space="preserve">, and need to refrain from using </w:t>
      </w:r>
      <w:r w:rsidR="001B50D4">
        <w:rPr>
          <w:rFonts w:ascii="Times New Roman" w:hAnsi="Times New Roman" w:cs="Times New Roman"/>
          <w:sz w:val="22"/>
        </w:rPr>
        <w:t>“</w:t>
      </w:r>
      <w:r w:rsidR="001B50D4">
        <w:rPr>
          <w:rFonts w:ascii="Times New Roman" w:hAnsi="Times New Roman" w:cs="Times New Roman" w:hint="eastAsia"/>
          <w:sz w:val="22"/>
        </w:rPr>
        <w:t>college education</w:t>
      </w:r>
      <w:r w:rsidR="001B50D4">
        <w:rPr>
          <w:rFonts w:ascii="Times New Roman" w:hAnsi="Times New Roman" w:cs="Times New Roman"/>
          <w:sz w:val="22"/>
        </w:rPr>
        <w:t>”</w:t>
      </w:r>
      <w:r w:rsidR="001B50D4">
        <w:rPr>
          <w:rFonts w:ascii="Times New Roman" w:hAnsi="Times New Roman" w:cs="Times New Roman" w:hint="eastAsia"/>
          <w:sz w:val="22"/>
        </w:rPr>
        <w:t xml:space="preserve"> or </w:t>
      </w:r>
      <w:r w:rsidR="001B50D4">
        <w:rPr>
          <w:rFonts w:ascii="Times New Roman" w:hAnsi="Times New Roman" w:cs="Times New Roman"/>
          <w:sz w:val="22"/>
        </w:rPr>
        <w:t>“</w:t>
      </w:r>
      <w:r w:rsidR="001B50D4">
        <w:rPr>
          <w:rFonts w:ascii="Times New Roman" w:hAnsi="Times New Roman" w:cs="Times New Roman" w:hint="eastAsia"/>
          <w:sz w:val="22"/>
        </w:rPr>
        <w:t>tertiary education</w:t>
      </w:r>
      <w:r w:rsidR="001B50D4">
        <w:rPr>
          <w:rFonts w:ascii="Times New Roman" w:hAnsi="Times New Roman" w:cs="Times New Roman"/>
          <w:sz w:val="22"/>
        </w:rPr>
        <w:t>”</w:t>
      </w:r>
      <w:r w:rsidR="004E3DD3">
        <w:rPr>
          <w:rFonts w:ascii="Times New Roman" w:hAnsi="Times New Roman" w:cs="Times New Roman" w:hint="eastAsia"/>
          <w:sz w:val="22"/>
        </w:rPr>
        <w:t>, if the impact is shown for these levels</w:t>
      </w:r>
      <w:r w:rsidR="001B50D4">
        <w:rPr>
          <w:rFonts w:ascii="Times New Roman" w:hAnsi="Times New Roman" w:cs="Times New Roman" w:hint="eastAsia"/>
          <w:sz w:val="22"/>
        </w:rPr>
        <w:t>.</w:t>
      </w:r>
      <w:r w:rsidR="004E3DD3">
        <w:rPr>
          <w:rFonts w:ascii="Times New Roman" w:hAnsi="Times New Roman" w:cs="Times New Roman" w:hint="eastAsia"/>
          <w:sz w:val="22"/>
        </w:rPr>
        <w:t xml:space="preserve"> However, the things are more complicated </w:t>
      </w:r>
      <w:r w:rsidR="00DE027D">
        <w:rPr>
          <w:rFonts w:ascii="Times New Roman" w:hAnsi="Times New Roman" w:cs="Times New Roman" w:hint="eastAsia"/>
          <w:sz w:val="22"/>
        </w:rPr>
        <w:t xml:space="preserve">than this, </w:t>
      </w:r>
      <w:r w:rsidR="004E3DD3">
        <w:rPr>
          <w:rFonts w:ascii="Times New Roman" w:hAnsi="Times New Roman" w:cs="Times New Roman" w:hint="eastAsia"/>
          <w:sz w:val="22"/>
        </w:rPr>
        <w:t xml:space="preserve">because we use the baseline education stages for classification. At Round 4, age 17 or 18 at the baseline should be at the tertiary education if they are enrolled. </w:t>
      </w:r>
      <w:r w:rsidR="00DE027D">
        <w:rPr>
          <w:rFonts w:ascii="Times New Roman" w:hAnsi="Times New Roman" w:cs="Times New Roman" w:hint="eastAsia"/>
          <w:sz w:val="22"/>
        </w:rPr>
        <w:t>However, a</w:t>
      </w:r>
      <w:r w:rsidR="004E3DD3">
        <w:rPr>
          <w:rFonts w:ascii="Times New Roman" w:hAnsi="Times New Roman" w:cs="Times New Roman" w:hint="eastAsia"/>
          <w:sz w:val="22"/>
        </w:rPr>
        <w:t xml:space="preserve">t Round 2, age 16 or 17 at the baseline should be </w:t>
      </w:r>
      <w:r w:rsidR="00DE027D">
        <w:rPr>
          <w:rFonts w:ascii="Times New Roman" w:hAnsi="Times New Roman" w:cs="Times New Roman" w:hint="eastAsia"/>
          <w:sz w:val="22"/>
        </w:rPr>
        <w:t xml:space="preserve">still </w:t>
      </w:r>
      <w:r w:rsidR="004E3DD3">
        <w:rPr>
          <w:rFonts w:ascii="Times New Roman" w:hAnsi="Times New Roman" w:cs="Times New Roman" w:hint="eastAsia"/>
          <w:sz w:val="22"/>
        </w:rPr>
        <w:t xml:space="preserve">at the upper secondary education if they are enrolled. So it is very difficult to </w:t>
      </w:r>
      <w:r w:rsidR="00DE027D">
        <w:rPr>
          <w:rFonts w:ascii="Times New Roman" w:hAnsi="Times New Roman" w:cs="Times New Roman" w:hint="eastAsia"/>
          <w:sz w:val="22"/>
        </w:rPr>
        <w:t>decide about the terminology</w:t>
      </w:r>
      <w:r w:rsidR="004E3DD3">
        <w:rPr>
          <w:rFonts w:ascii="Times New Roman" w:hAnsi="Times New Roman" w:cs="Times New Roman" w:hint="eastAsia"/>
          <w:sz w:val="22"/>
        </w:rPr>
        <w:t xml:space="preserve">. I would like </w:t>
      </w:r>
      <w:r w:rsidR="00DE027D">
        <w:rPr>
          <w:rFonts w:ascii="Times New Roman" w:hAnsi="Times New Roman" w:cs="Times New Roman" w:hint="eastAsia"/>
          <w:sz w:val="22"/>
        </w:rPr>
        <w:t xml:space="preserve">to know </w:t>
      </w:r>
      <w:r w:rsidR="004E3DD3">
        <w:rPr>
          <w:rFonts w:ascii="Times New Roman" w:hAnsi="Times New Roman" w:cs="Times New Roman" w:hint="eastAsia"/>
          <w:sz w:val="22"/>
        </w:rPr>
        <w:t>Abu-san</w:t>
      </w:r>
      <w:r w:rsidR="00DE027D">
        <w:rPr>
          <w:rFonts w:ascii="Times New Roman" w:hAnsi="Times New Roman" w:cs="Times New Roman"/>
          <w:sz w:val="22"/>
        </w:rPr>
        <w:t>’</w:t>
      </w:r>
      <w:r w:rsidR="00DE027D">
        <w:rPr>
          <w:rFonts w:ascii="Times New Roman" w:hAnsi="Times New Roman" w:cs="Times New Roman" w:hint="eastAsia"/>
          <w:sz w:val="22"/>
        </w:rPr>
        <w:t>s</w:t>
      </w:r>
      <w:r w:rsidR="004E3DD3">
        <w:rPr>
          <w:rFonts w:ascii="Times New Roman" w:hAnsi="Times New Roman" w:cs="Times New Roman" w:hint="eastAsia"/>
          <w:sz w:val="22"/>
        </w:rPr>
        <w:t xml:space="preserve"> comments on this issue.</w:t>
      </w:r>
    </w:p>
    <w:p w:rsidR="001B50D4" w:rsidRDefault="001B50D4" w:rsidP="00A00187">
      <w:pPr>
        <w:ind w:leftChars="300" w:left="630"/>
        <w:rPr>
          <w:rFonts w:ascii="Times New Roman" w:hAnsi="Times New Roman" w:cs="Times New Roman"/>
          <w:sz w:val="22"/>
        </w:rPr>
      </w:pPr>
    </w:p>
    <w:p w:rsidR="006D614E" w:rsidRDefault="006D614E" w:rsidP="006D614E">
      <w:pPr>
        <w:rPr>
          <w:rFonts w:ascii="Times New Roman" w:hAnsi="Times New Roman" w:cs="Times New Roman"/>
          <w:sz w:val="22"/>
        </w:rPr>
      </w:pPr>
      <w:r>
        <w:rPr>
          <w:rFonts w:ascii="Times New Roman" w:hAnsi="Times New Roman" w:cs="Times New Roman" w:hint="eastAsia"/>
          <w:sz w:val="22"/>
        </w:rPr>
        <w:t xml:space="preserve">p.27, Figure 11, and its explanation on p.26, 4th para </w:t>
      </w:r>
      <w:r>
        <w:rPr>
          <w:rFonts w:ascii="Times New Roman" w:hAnsi="Times New Roman" w:cs="Times New Roman"/>
          <w:sz w:val="22"/>
        </w:rPr>
        <w:t>“</w:t>
      </w:r>
      <w:r w:rsidRPr="006D614E">
        <w:rPr>
          <w:rFonts w:ascii="Times New Roman" w:hAnsi="Times New Roman" w:cs="Times New Roman"/>
          <w:sz w:val="22"/>
        </w:rPr>
        <w:t xml:space="preserve">Unlike the previous figures, </w:t>
      </w:r>
      <w:ins w:id="76" w:author="作成者">
        <w:r w:rsidR="004C216B">
          <w:rPr>
            <w:rFonts w:ascii="Times New Roman" w:hAnsi="Times New Roman" w:cs="Times New Roman" w:hint="eastAsia"/>
            <w:sz w:val="22"/>
          </w:rPr>
          <w:t>we</w:t>
        </w:r>
      </w:ins>
      <w:del w:id="77" w:author="作成者">
        <w:r w:rsidRPr="006D614E" w:rsidDel="004C216B">
          <w:rPr>
            <w:rFonts w:ascii="Times New Roman" w:hAnsi="Times New Roman" w:cs="Times New Roman"/>
            <w:sz w:val="22"/>
          </w:rPr>
          <w:delText>traditional column shows the conditional mean values and other non-traditional columns</w:delText>
        </w:r>
      </w:del>
      <w:r w:rsidRPr="006D614E">
        <w:rPr>
          <w:rFonts w:ascii="Times New Roman" w:hAnsi="Times New Roman" w:cs="Times New Roman"/>
          <w:sz w:val="22"/>
        </w:rPr>
        <w:t xml:space="preserve"> show per period impacts relative to the concurrent traditional arm values. </w:t>
      </w:r>
      <w:ins w:id="78" w:author="作成者">
        <w:r w:rsidR="004C216B">
          <w:rPr>
            <w:rFonts w:ascii="Times New Roman" w:hAnsi="Times New Roman" w:cs="Times New Roman" w:hint="eastAsia"/>
            <w:sz w:val="22"/>
          </w:rPr>
          <w:t>Using parameters in equation (2), w</w:t>
        </w:r>
      </w:ins>
      <w:del w:id="79" w:author="作成者">
        <w:r w:rsidRPr="006D614E" w:rsidDel="004C216B">
          <w:rPr>
            <w:rFonts w:ascii="Times New Roman" w:hAnsi="Times New Roman" w:cs="Times New Roman"/>
            <w:sz w:val="22"/>
          </w:rPr>
          <w:delText>W</w:delText>
        </w:r>
      </w:del>
      <w:r w:rsidRPr="006D614E">
        <w:rPr>
          <w:rFonts w:ascii="Times New Roman" w:hAnsi="Times New Roman" w:cs="Times New Roman"/>
          <w:sz w:val="22"/>
        </w:rPr>
        <w:t xml:space="preserve">hat we display in </w:t>
      </w:r>
      <w:ins w:id="80" w:author="作成者">
        <w:r w:rsidR="004C216B">
          <w:rPr>
            <w:rFonts w:ascii="Times New Roman" w:hAnsi="Times New Roman" w:cs="Times New Roman" w:hint="eastAsia"/>
            <w:sz w:val="22"/>
          </w:rPr>
          <w:t>Figure 11</w:t>
        </w:r>
      </w:ins>
      <w:del w:id="81" w:author="作成者">
        <w:r w:rsidRPr="006D614E" w:rsidDel="004C216B">
          <w:rPr>
            <w:rFonts w:ascii="Times New Roman" w:hAnsi="Times New Roman" w:cs="Times New Roman"/>
            <w:sz w:val="22"/>
          </w:rPr>
          <w:delText>the non-traditional columns</w:delText>
        </w:r>
      </w:del>
      <w:r w:rsidRPr="006D614E">
        <w:rPr>
          <w:rFonts w:ascii="Times New Roman" w:hAnsi="Times New Roman" w:cs="Times New Roman"/>
          <w:sz w:val="22"/>
        </w:rPr>
        <w:t xml:space="preserve"> are per period impacts</w:t>
      </w:r>
      <w:ins w:id="82" w:author="作成者">
        <w:r w:rsidR="004C216B">
          <w:rPr>
            <w:rFonts w:ascii="Times New Roman" w:hAnsi="Times New Roman" w:cs="Times New Roman" w:hint="eastAsia"/>
            <w:sz w:val="22"/>
          </w:rPr>
          <w:t xml:space="preserve">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3</w:t>
        </w:r>
        <w:r w:rsidR="004C216B" w:rsidRPr="004C216B">
          <w:rPr>
            <w:rFonts w:ascii="Times New Roman" w:hAnsi="Times New Roman" w:cs="Times New Roman" w:hint="eastAsia"/>
            <w:i/>
            <w:sz w:val="22"/>
            <w:vertAlign w:val="subscript"/>
          </w:rPr>
          <w:t>k</w:t>
        </w:r>
        <w:r w:rsidR="004C216B" w:rsidRPr="004C216B">
          <w:rPr>
            <w:rFonts w:ascii="Times New Roman" w:hAnsi="Times New Roman" w:cs="Times New Roman" w:hint="eastAsia"/>
            <w:sz w:val="22"/>
          </w:rPr>
          <w:t xml:space="preserve"> for period 3</w:t>
        </w:r>
        <w:r w:rsidR="004C216B">
          <w:rPr>
            <w:rFonts w:ascii="Times New Roman" w:hAnsi="Times New Roman" w:cs="Times New Roman" w:hint="eastAsia"/>
            <w:sz w:val="22"/>
          </w:rPr>
          <w:t xml:space="preserve"> and</w:t>
        </w:r>
        <w:r w:rsidR="004C216B" w:rsidRPr="004C216B">
          <w:rPr>
            <w:rFonts w:ascii="Times New Roman" w:hAnsi="Times New Roman" w:cs="Times New Roman" w:hint="eastAsia"/>
            <w:sz w:val="22"/>
          </w:rPr>
          <w:t xml:space="preserve">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4</w:t>
        </w:r>
        <w:r w:rsidR="004C216B" w:rsidRPr="004C216B">
          <w:rPr>
            <w:rFonts w:ascii="Times New Roman" w:hAnsi="Times New Roman" w:cs="Times New Roman" w:hint="eastAsia"/>
            <w:i/>
            <w:sz w:val="22"/>
            <w:vertAlign w:val="subscript"/>
          </w:rPr>
          <w:t>k</w:t>
        </w:r>
        <w:r w:rsidR="004C216B" w:rsidRPr="004C216B">
          <w:rPr>
            <w:rFonts w:ascii="Times New Roman" w:hAnsi="Times New Roman" w:cs="Times New Roman" w:hint="eastAsia"/>
            <w:sz w:val="22"/>
          </w:rPr>
          <w:t xml:space="preserve"> for period 4</w:t>
        </w:r>
        <w:r w:rsidR="004C216B">
          <w:rPr>
            <w:rFonts w:ascii="Times New Roman" w:hAnsi="Times New Roman" w:cs="Times New Roman" w:hint="eastAsia"/>
            <w:sz w:val="22"/>
          </w:rPr>
          <w:t>)</w:t>
        </w:r>
      </w:ins>
      <w:r w:rsidRPr="006D614E">
        <w:rPr>
          <w:rFonts w:ascii="Times New Roman" w:hAnsi="Times New Roman" w:cs="Times New Roman"/>
          <w:sz w:val="22"/>
        </w:rPr>
        <w:t>, not the cumulative impacts</w:t>
      </w:r>
      <w:ins w:id="83" w:author="作成者">
        <w:r w:rsidR="004C216B">
          <w:rPr>
            <w:rFonts w:ascii="Times New Roman" w:hAnsi="Times New Roman" w:cs="Times New Roman" w:hint="eastAsia"/>
            <w:sz w:val="22"/>
          </w:rPr>
          <w:t xml:space="preserve">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2</w:t>
        </w:r>
        <w:r w:rsidR="004C216B" w:rsidRPr="004C216B">
          <w:rPr>
            <w:rFonts w:ascii="Times New Roman" w:hAnsi="Times New Roman" w:cs="Times New Roman" w:hint="eastAsia"/>
            <w:i/>
            <w:sz w:val="22"/>
            <w:vertAlign w:val="subscript"/>
          </w:rPr>
          <w:t>k</w:t>
        </w:r>
        <w:r w:rsidR="004C216B" w:rsidRPr="004C216B">
          <w:rPr>
            <w:rFonts w:ascii="Times New Roman" w:hAnsi="Times New Roman" w:cs="Times New Roman"/>
            <w:sz w:val="22"/>
          </w:rPr>
          <w:t xml:space="preserve"> </w:t>
        </w:r>
        <w:r w:rsidR="004C216B" w:rsidRPr="004C216B">
          <w:rPr>
            <w:rFonts w:ascii="Times New Roman" w:hAnsi="Times New Roman" w:cs="Times New Roman" w:hint="eastAsia"/>
            <w:sz w:val="22"/>
          </w:rPr>
          <w:t xml:space="preserve">+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3</w:t>
        </w:r>
        <w:r w:rsidR="004C216B" w:rsidRPr="004C216B">
          <w:rPr>
            <w:rFonts w:ascii="Times New Roman" w:hAnsi="Times New Roman" w:cs="Times New Roman" w:hint="eastAsia"/>
            <w:i/>
            <w:sz w:val="22"/>
            <w:vertAlign w:val="subscript"/>
          </w:rPr>
          <w:t>k</w:t>
        </w:r>
        <w:r w:rsidR="004C216B">
          <w:rPr>
            <w:rFonts w:ascii="Times New Roman" w:hAnsi="Times New Roman" w:cs="Times New Roman" w:hint="eastAsia"/>
            <w:sz w:val="22"/>
          </w:rPr>
          <w:t xml:space="preserve"> for period 3 and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2</w:t>
        </w:r>
        <w:r w:rsidR="004C216B" w:rsidRPr="004C216B">
          <w:rPr>
            <w:rFonts w:ascii="Times New Roman" w:hAnsi="Times New Roman" w:cs="Times New Roman" w:hint="eastAsia"/>
            <w:i/>
            <w:sz w:val="22"/>
            <w:vertAlign w:val="subscript"/>
          </w:rPr>
          <w:t>k</w:t>
        </w:r>
        <w:r w:rsidR="004C216B" w:rsidRPr="004C216B">
          <w:rPr>
            <w:rFonts w:ascii="Times New Roman" w:hAnsi="Times New Roman" w:cs="Times New Roman"/>
            <w:sz w:val="22"/>
          </w:rPr>
          <w:t xml:space="preserve"> +</w:t>
        </w:r>
        <w:r w:rsidR="004C216B">
          <w:rPr>
            <w:rFonts w:ascii="Times New Roman" w:hAnsi="Times New Roman" w:cs="Times New Roman" w:hint="eastAsia"/>
            <w:sz w:val="22"/>
          </w:rPr>
          <w:t xml:space="preserve">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4</w:t>
        </w:r>
        <w:r w:rsidR="004C216B" w:rsidRPr="004C216B">
          <w:rPr>
            <w:rFonts w:ascii="Times New Roman" w:hAnsi="Times New Roman" w:cs="Times New Roman" w:hint="eastAsia"/>
            <w:i/>
            <w:sz w:val="22"/>
            <w:vertAlign w:val="subscript"/>
          </w:rPr>
          <w:t>k</w:t>
        </w:r>
        <w:r w:rsidR="004C216B" w:rsidRPr="004C216B">
          <w:rPr>
            <w:rFonts w:ascii="Times New Roman" w:hAnsi="Times New Roman" w:cs="Times New Roman" w:hint="eastAsia"/>
            <w:sz w:val="22"/>
          </w:rPr>
          <w:t xml:space="preserve"> for period 4</w:t>
        </w:r>
        <w:r w:rsidR="004C216B">
          <w:rPr>
            <w:rFonts w:ascii="Times New Roman" w:hAnsi="Times New Roman" w:cs="Times New Roman" w:hint="eastAsia"/>
            <w:sz w:val="22"/>
          </w:rPr>
          <w:t>)</w:t>
        </w:r>
      </w:ins>
      <w:r w:rsidRPr="006D614E">
        <w:rPr>
          <w:rFonts w:ascii="Times New Roman" w:hAnsi="Times New Roman" w:cs="Times New Roman"/>
          <w:sz w:val="22"/>
        </w:rPr>
        <w:t>. We chose to show per period impacts because annual enrollment status matters in schooling.</w:t>
      </w:r>
      <w:r>
        <w:rPr>
          <w:rFonts w:ascii="Times New Roman" w:hAnsi="Times New Roman" w:cs="Times New Roman"/>
          <w:sz w:val="22"/>
        </w:rPr>
        <w:t>”</w:t>
      </w:r>
    </w:p>
    <w:p w:rsidR="006D614E" w:rsidRDefault="006D614E" w:rsidP="006D614E">
      <w:pPr>
        <w:ind w:leftChars="300" w:left="630"/>
        <w:rPr>
          <w:rFonts w:ascii="Times New Roman" w:hAnsi="Times New Roman" w:cs="Times New Roman"/>
          <w:sz w:val="22"/>
        </w:rPr>
      </w:pPr>
      <w:r>
        <w:rPr>
          <w:rFonts w:ascii="Times New Roman" w:hAnsi="Times New Roman" w:cs="Times New Roman" w:hint="eastAsia"/>
          <w:sz w:val="22"/>
        </w:rPr>
        <w:t xml:space="preserve">This strategy makes sense. However, then why do we need to add the left most column for the estimated </w:t>
      </w:r>
      <w:r>
        <w:rPr>
          <w:rFonts w:ascii="Times New Roman" w:hAnsi="Times New Roman" w:cs="Times New Roman"/>
          <w:sz w:val="22"/>
        </w:rPr>
        <w:t>coefficient</w:t>
      </w:r>
      <w:r>
        <w:rPr>
          <w:rFonts w:ascii="Times New Roman" w:hAnsi="Times New Roman" w:cs="Times New Roman" w:hint="eastAsia"/>
          <w:sz w:val="22"/>
        </w:rPr>
        <w:t xml:space="preserve"> on the traditional arm? At first, I thought the left </w:t>
      </w:r>
      <w:r w:rsidR="004C216B">
        <w:rPr>
          <w:rFonts w:ascii="Times New Roman" w:hAnsi="Times New Roman" w:cs="Times New Roman" w:hint="eastAsia"/>
          <w:sz w:val="22"/>
        </w:rPr>
        <w:t xml:space="preserve">most </w:t>
      </w:r>
      <w:r>
        <w:rPr>
          <w:rFonts w:ascii="Times New Roman" w:hAnsi="Times New Roman" w:cs="Times New Roman" w:hint="eastAsia"/>
          <w:sz w:val="22"/>
        </w:rPr>
        <w:t xml:space="preserve">column shows the unconditional </w:t>
      </w:r>
      <w:r w:rsidR="004C216B">
        <w:rPr>
          <w:rFonts w:ascii="Times New Roman" w:hAnsi="Times New Roman" w:cs="Times New Roman" w:hint="eastAsia"/>
          <w:sz w:val="22"/>
        </w:rPr>
        <w:t>mean</w:t>
      </w:r>
      <w:r>
        <w:rPr>
          <w:rFonts w:ascii="Times New Roman" w:hAnsi="Times New Roman" w:cs="Times New Roman" w:hint="eastAsia"/>
          <w:sz w:val="22"/>
        </w:rPr>
        <w:t xml:space="preserve">s </w:t>
      </w:r>
      <w:r w:rsidR="004C216B">
        <w:rPr>
          <w:rFonts w:ascii="Times New Roman" w:hAnsi="Times New Roman" w:cs="Times New Roman" w:hint="eastAsia"/>
          <w:sz w:val="22"/>
        </w:rPr>
        <w:t>under</w:t>
      </w:r>
      <w:r>
        <w:rPr>
          <w:rFonts w:ascii="Times New Roman" w:hAnsi="Times New Roman" w:cs="Times New Roman" w:hint="eastAsia"/>
          <w:sz w:val="22"/>
        </w:rPr>
        <w:t xml:space="preserve"> traditional arms. However, the plots are from specification (5) and (6), which includes </w:t>
      </w:r>
      <w:r w:rsidR="004C216B">
        <w:rPr>
          <w:rFonts w:ascii="Times New Roman" w:hAnsi="Times New Roman" w:cs="Times New Roman" w:hint="eastAsia"/>
          <w:sz w:val="22"/>
        </w:rPr>
        <w:t>various</w:t>
      </w:r>
      <w:r>
        <w:rPr>
          <w:rFonts w:ascii="Times New Roman" w:hAnsi="Times New Roman" w:cs="Times New Roman" w:hint="eastAsia"/>
          <w:sz w:val="22"/>
        </w:rPr>
        <w:t xml:space="preserve"> controls </w:t>
      </w:r>
      <w:r w:rsidR="004C216B">
        <w:rPr>
          <w:rFonts w:ascii="Times New Roman" w:hAnsi="Times New Roman" w:cs="Times New Roman" w:hint="eastAsia"/>
          <w:sz w:val="22"/>
        </w:rPr>
        <w:t>from</w:t>
      </w:r>
      <w:r>
        <w:rPr>
          <w:rFonts w:ascii="Times New Roman" w:hAnsi="Times New Roman" w:cs="Times New Roman" w:hint="eastAsia"/>
          <w:sz w:val="22"/>
        </w:rPr>
        <w:t xml:space="preserve"> baselines. Then the interpretation of the left most column is complicated. In all other figures in this paper, we do not include the estimated coefficient on the traditional arm. This is our strategy to focus on differential impact of non-traditional arms, relative to the traditional arms. For education, I agree with the idea that it better to </w:t>
      </w:r>
      <w:r w:rsidRPr="004C216B">
        <w:rPr>
          <w:rFonts w:ascii="Times New Roman" w:hAnsi="Times New Roman" w:cs="Times New Roman" w:hint="eastAsia"/>
          <w:sz w:val="22"/>
        </w:rPr>
        <w:t>show</w:t>
      </w:r>
      <w:r w:rsidR="004C216B">
        <w:rPr>
          <w:rFonts w:ascii="Times New Roman" w:hAnsi="Times New Roman" w:cs="Times New Roman" w:hint="eastAsia"/>
          <w:sz w:val="22"/>
        </w:rPr>
        <w:t xml:space="preserve">, using my notations, </w:t>
      </w:r>
      <w:r w:rsidR="004C216B" w:rsidRPr="004C216B">
        <w:rPr>
          <w:rFonts w:ascii="Times New Roman" w:hAnsi="Times New Roman" w:cs="Times New Roman" w:hint="eastAsia"/>
          <w:b/>
          <w:i/>
          <w:sz w:val="22"/>
        </w:rPr>
        <w:t>b</w:t>
      </w:r>
      <w:r w:rsidR="004C216B" w:rsidRPr="004C216B">
        <w:rPr>
          <w:rFonts w:ascii="Times New Roman" w:hAnsi="Times New Roman" w:cs="Times New Roman" w:hint="eastAsia"/>
          <w:sz w:val="22"/>
          <w:vertAlign w:val="subscript"/>
        </w:rPr>
        <w:t>2</w:t>
      </w:r>
      <w:r w:rsidR="004C216B" w:rsidRPr="004C216B">
        <w:rPr>
          <w:rFonts w:ascii="Times New Roman" w:hAnsi="Times New Roman" w:cs="Times New Roman" w:hint="eastAsia"/>
          <w:i/>
          <w:sz w:val="22"/>
          <w:vertAlign w:val="subscript"/>
        </w:rPr>
        <w:t>k</w:t>
      </w:r>
      <w:r w:rsidR="004C216B" w:rsidRPr="004C216B">
        <w:rPr>
          <w:rFonts w:ascii="Times New Roman" w:hAnsi="Times New Roman" w:cs="Times New Roman" w:hint="eastAsia"/>
          <w:sz w:val="22"/>
        </w:rPr>
        <w:t xml:space="preserve"> for period 2,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3</w:t>
      </w:r>
      <w:r w:rsidR="004C216B" w:rsidRPr="004C216B">
        <w:rPr>
          <w:rFonts w:ascii="Times New Roman" w:hAnsi="Times New Roman" w:cs="Times New Roman" w:hint="eastAsia"/>
          <w:i/>
          <w:sz w:val="22"/>
          <w:vertAlign w:val="subscript"/>
        </w:rPr>
        <w:t>k</w:t>
      </w:r>
      <w:r w:rsidR="004C216B" w:rsidRPr="004C216B">
        <w:rPr>
          <w:rFonts w:ascii="Times New Roman" w:hAnsi="Times New Roman" w:cs="Times New Roman" w:hint="eastAsia"/>
          <w:sz w:val="22"/>
        </w:rPr>
        <w:t xml:space="preserve"> for period 3</w:t>
      </w:r>
      <w:r w:rsidR="004C216B" w:rsidRPr="004C216B">
        <w:rPr>
          <w:rFonts w:ascii="Times New Roman" w:hAnsi="Times New Roman" w:cs="Times New Roman"/>
          <w:b/>
          <w:i/>
          <w:sz w:val="22"/>
        </w:rPr>
        <w:t xml:space="preserve"> </w:t>
      </w:r>
      <w:r w:rsidR="004C216B" w:rsidRPr="004C216B">
        <w:rPr>
          <w:rFonts w:ascii="Times New Roman" w:hAnsi="Times New Roman" w:cs="Times New Roman" w:hint="eastAsia"/>
          <w:sz w:val="22"/>
        </w:rPr>
        <w:t>(not</w:t>
      </w:r>
      <w:r w:rsidR="004C216B">
        <w:rPr>
          <w:rFonts w:ascii="Times New Roman" w:hAnsi="Times New Roman" w:cs="Times New Roman" w:hint="eastAsia"/>
          <w:b/>
          <w:i/>
          <w:sz w:val="22"/>
        </w:rPr>
        <w:t xml:space="preserve">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2</w:t>
      </w:r>
      <w:r w:rsidR="004C216B" w:rsidRPr="004C216B">
        <w:rPr>
          <w:rFonts w:ascii="Times New Roman" w:hAnsi="Times New Roman" w:cs="Times New Roman" w:hint="eastAsia"/>
          <w:i/>
          <w:sz w:val="22"/>
          <w:vertAlign w:val="subscript"/>
        </w:rPr>
        <w:t>k</w:t>
      </w:r>
      <w:r w:rsidR="004C216B" w:rsidRPr="004C216B">
        <w:rPr>
          <w:rFonts w:ascii="Times New Roman" w:hAnsi="Times New Roman" w:cs="Times New Roman"/>
          <w:sz w:val="22"/>
        </w:rPr>
        <w:t xml:space="preserve"> </w:t>
      </w:r>
      <w:r w:rsidR="004C216B" w:rsidRPr="004C216B">
        <w:rPr>
          <w:rFonts w:ascii="Times New Roman" w:hAnsi="Times New Roman" w:cs="Times New Roman" w:hint="eastAsia"/>
          <w:sz w:val="22"/>
        </w:rPr>
        <w:t xml:space="preserve">+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3</w:t>
      </w:r>
      <w:r w:rsidR="004C216B" w:rsidRPr="004C216B">
        <w:rPr>
          <w:rFonts w:ascii="Times New Roman" w:hAnsi="Times New Roman" w:cs="Times New Roman" w:hint="eastAsia"/>
          <w:i/>
          <w:sz w:val="22"/>
          <w:vertAlign w:val="subscript"/>
        </w:rPr>
        <w:t>k</w:t>
      </w:r>
      <w:r w:rsidR="004C216B">
        <w:rPr>
          <w:rFonts w:ascii="Times New Roman" w:hAnsi="Times New Roman" w:cs="Times New Roman" w:hint="eastAsia"/>
          <w:sz w:val="22"/>
        </w:rPr>
        <w:t>)</w:t>
      </w:r>
      <w:r w:rsidR="004C216B" w:rsidRPr="004C216B">
        <w:rPr>
          <w:rFonts w:ascii="Times New Roman" w:hAnsi="Times New Roman" w:cs="Times New Roman" w:hint="eastAsia"/>
          <w:sz w:val="22"/>
        </w:rPr>
        <w:t xml:space="preserve">, and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4</w:t>
      </w:r>
      <w:r w:rsidR="004C216B" w:rsidRPr="004C216B">
        <w:rPr>
          <w:rFonts w:ascii="Times New Roman" w:hAnsi="Times New Roman" w:cs="Times New Roman" w:hint="eastAsia"/>
          <w:i/>
          <w:sz w:val="22"/>
          <w:vertAlign w:val="subscript"/>
        </w:rPr>
        <w:t>k</w:t>
      </w:r>
      <w:r w:rsidR="004C216B" w:rsidRPr="004C216B">
        <w:rPr>
          <w:rFonts w:ascii="Times New Roman" w:hAnsi="Times New Roman" w:cs="Times New Roman" w:hint="eastAsia"/>
          <w:sz w:val="22"/>
        </w:rPr>
        <w:t xml:space="preserve"> for period 4 </w:t>
      </w:r>
      <w:r w:rsidR="004C216B">
        <w:rPr>
          <w:rFonts w:ascii="Times New Roman" w:hAnsi="Times New Roman" w:cs="Times New Roman" w:hint="eastAsia"/>
          <w:sz w:val="22"/>
        </w:rPr>
        <w:t>(not</w:t>
      </w:r>
      <w:r w:rsidR="004C216B" w:rsidRPr="004C216B">
        <w:rPr>
          <w:rFonts w:ascii="Times New Roman" w:hAnsi="Times New Roman" w:cs="Times New Roman" w:hint="eastAsia"/>
          <w:sz w:val="22"/>
        </w:rPr>
        <w:t xml:space="preserve">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2</w:t>
      </w:r>
      <w:r w:rsidR="004C216B" w:rsidRPr="004C216B">
        <w:rPr>
          <w:rFonts w:ascii="Times New Roman" w:hAnsi="Times New Roman" w:cs="Times New Roman" w:hint="eastAsia"/>
          <w:i/>
          <w:sz w:val="22"/>
          <w:vertAlign w:val="subscript"/>
        </w:rPr>
        <w:t>k</w:t>
      </w:r>
      <w:r w:rsidR="004C216B" w:rsidRPr="004C216B">
        <w:rPr>
          <w:rFonts w:ascii="Times New Roman" w:hAnsi="Times New Roman" w:cs="Times New Roman"/>
          <w:sz w:val="22"/>
        </w:rPr>
        <w:t xml:space="preserve"> + </w:t>
      </w:r>
      <w:r w:rsidR="004C216B" w:rsidRPr="004C216B">
        <w:rPr>
          <w:rFonts w:ascii="Times New Roman" w:hAnsi="Times New Roman" w:cs="Times New Roman"/>
          <w:b/>
          <w:i/>
          <w:sz w:val="22"/>
        </w:rPr>
        <w:t>b</w:t>
      </w:r>
      <w:r w:rsidR="004C216B" w:rsidRPr="004C216B">
        <w:rPr>
          <w:rFonts w:ascii="Times New Roman" w:hAnsi="Times New Roman" w:cs="Times New Roman" w:hint="eastAsia"/>
          <w:sz w:val="22"/>
          <w:vertAlign w:val="subscript"/>
        </w:rPr>
        <w:t>4</w:t>
      </w:r>
      <w:r w:rsidR="004C216B" w:rsidRPr="004C216B">
        <w:rPr>
          <w:rFonts w:ascii="Times New Roman" w:hAnsi="Times New Roman" w:cs="Times New Roman" w:hint="eastAsia"/>
          <w:i/>
          <w:sz w:val="22"/>
          <w:vertAlign w:val="subscript"/>
        </w:rPr>
        <w:t>k</w:t>
      </w:r>
      <w:r w:rsidR="004C216B">
        <w:rPr>
          <w:rFonts w:ascii="Times New Roman" w:hAnsi="Times New Roman" w:cs="Times New Roman" w:hint="eastAsia"/>
          <w:sz w:val="22"/>
        </w:rPr>
        <w:t>). But it does not make much sense to me add a column for the traditional arm.</w:t>
      </w:r>
    </w:p>
    <w:p w:rsidR="006D614E" w:rsidRDefault="006D614E" w:rsidP="006D614E">
      <w:pPr>
        <w:ind w:leftChars="300" w:left="630"/>
        <w:rPr>
          <w:rFonts w:ascii="Times New Roman" w:hAnsi="Times New Roman" w:cs="Times New Roman"/>
          <w:sz w:val="22"/>
        </w:rPr>
      </w:pPr>
    </w:p>
    <w:p w:rsidR="005A3C50" w:rsidRDefault="005A3C50" w:rsidP="001B50D4">
      <w:pPr>
        <w:rPr>
          <w:rFonts w:ascii="Times New Roman" w:hAnsi="Times New Roman" w:cs="Times New Roman"/>
          <w:sz w:val="22"/>
        </w:rPr>
      </w:pPr>
      <w:r>
        <w:rPr>
          <w:rFonts w:ascii="Times New Roman" w:hAnsi="Times New Roman" w:cs="Times New Roman" w:hint="eastAsia"/>
          <w:sz w:val="22"/>
        </w:rPr>
        <w:t xml:space="preserve">p.26, 4th para </w:t>
      </w:r>
      <w:r>
        <w:rPr>
          <w:rFonts w:ascii="Times New Roman" w:hAnsi="Times New Roman" w:cs="Times New Roman"/>
          <w:sz w:val="22"/>
        </w:rPr>
        <w:t>“</w:t>
      </w:r>
      <w:r w:rsidRPr="005A3C50">
        <w:rPr>
          <w:rFonts w:ascii="Times New Roman" w:hAnsi="Times New Roman" w:cs="Times New Roman"/>
          <w:sz w:val="22"/>
        </w:rPr>
        <w:t xml:space="preserve">Women at the college level </w:t>
      </w:r>
      <w:ins w:id="84" w:author="作成者">
        <w:r>
          <w:rPr>
            <w:rFonts w:ascii="Times New Roman" w:hAnsi="Times New Roman" w:cs="Times New Roman" w:hint="eastAsia"/>
            <w:sz w:val="22"/>
          </w:rPr>
          <w:t>were found from</w:t>
        </w:r>
      </w:ins>
      <w:del w:id="85" w:author="作成者">
        <w:r w:rsidRPr="005A3C50" w:rsidDel="005A3C50">
          <w:rPr>
            <w:rFonts w:ascii="Times New Roman" w:hAnsi="Times New Roman" w:cs="Times New Roman"/>
            <w:sz w:val="22"/>
          </w:rPr>
          <w:delText>are</w:delText>
        </w:r>
      </w:del>
      <w:r w:rsidRPr="005A3C50">
        <w:rPr>
          <w:rFonts w:ascii="Times New Roman" w:hAnsi="Times New Roman" w:cs="Times New Roman"/>
          <w:sz w:val="22"/>
        </w:rPr>
        <w:t xml:space="preserve"> about 5.9% of </w:t>
      </w:r>
      <w:ins w:id="86" w:author="作成者">
        <w:r>
          <w:rPr>
            <w:rFonts w:ascii="Times New Roman" w:hAnsi="Times New Roman" w:cs="Times New Roman" w:hint="eastAsia"/>
            <w:sz w:val="22"/>
          </w:rPr>
          <w:t xml:space="preserve">the whole </w:t>
        </w:r>
      </w:ins>
      <w:r w:rsidRPr="005A3C50">
        <w:rPr>
          <w:rFonts w:ascii="Times New Roman" w:hAnsi="Times New Roman" w:cs="Times New Roman"/>
          <w:sz w:val="22"/>
        </w:rPr>
        <w:t>sample, so the effective sample size of each cell is about 11-12 (=</w:t>
      </w:r>
      <w:ins w:id="87" w:author="作成者">
        <w:r>
          <w:rPr>
            <w:rFonts w:ascii="Times New Roman" w:hAnsi="Times New Roman" w:cs="Times New Roman" w:hint="eastAsia"/>
            <w:sz w:val="22"/>
          </w:rPr>
          <w:t>776</w:t>
        </w:r>
      </w:ins>
      <w:del w:id="88" w:author="作成者">
        <w:r w:rsidRPr="005A3C50" w:rsidDel="005A3C50">
          <w:rPr>
            <w:rFonts w:ascii="Times New Roman" w:hAnsi="Times New Roman" w:cs="Times New Roman"/>
            <w:sz w:val="22"/>
          </w:rPr>
          <w:delText>800</w:delText>
        </w:r>
      </w:del>
      <w:r w:rsidRPr="005A3C50">
        <w:rPr>
          <w:rFonts w:ascii="Times New Roman" w:hAnsi="Times New Roman" w:cs="Times New Roman"/>
          <w:sz w:val="22"/>
        </w:rPr>
        <w:t>*.05</w:t>
      </w:r>
      <w:ins w:id="89" w:author="作成者">
        <w:r>
          <w:rPr>
            <w:rFonts w:ascii="Times New Roman" w:hAnsi="Times New Roman" w:cs="Times New Roman" w:hint="eastAsia"/>
            <w:sz w:val="22"/>
          </w:rPr>
          <w:t>9</w:t>
        </w:r>
      </w:ins>
      <w:del w:id="90" w:author="作成者">
        <w:r w:rsidRPr="005A3C50" w:rsidDel="005A3C50">
          <w:rPr>
            <w:rFonts w:ascii="Times New Roman" w:hAnsi="Times New Roman" w:cs="Times New Roman"/>
            <w:sz w:val="22"/>
          </w:rPr>
          <w:delText>6</w:delText>
        </w:r>
      </w:del>
      <w:r w:rsidRPr="005A3C50">
        <w:rPr>
          <w:rFonts w:ascii="Times New Roman" w:hAnsi="Times New Roman" w:cs="Times New Roman"/>
          <w:sz w:val="22"/>
        </w:rPr>
        <w:t>/4),</w:t>
      </w:r>
      <w:r>
        <w:rPr>
          <w:rFonts w:ascii="Times New Roman" w:hAnsi="Times New Roman" w:cs="Times New Roman"/>
          <w:sz w:val="22"/>
        </w:rPr>
        <w:t>…”</w:t>
      </w:r>
    </w:p>
    <w:p w:rsidR="005A3C50" w:rsidRDefault="005A3C50" w:rsidP="001B50D4">
      <w:pPr>
        <w:rPr>
          <w:rFonts w:ascii="Times New Roman" w:hAnsi="Times New Roman" w:cs="Times New Roman"/>
          <w:sz w:val="22"/>
        </w:rPr>
      </w:pPr>
    </w:p>
    <w:p w:rsidR="001B50D4" w:rsidRDefault="001B50D4" w:rsidP="001B50D4">
      <w:pPr>
        <w:rPr>
          <w:rFonts w:ascii="Times New Roman" w:hAnsi="Times New Roman" w:cs="Times New Roman"/>
          <w:sz w:val="22"/>
        </w:rPr>
      </w:pPr>
      <w:r>
        <w:rPr>
          <w:rFonts w:ascii="Times New Roman" w:hAnsi="Times New Roman" w:cs="Times New Roman" w:hint="eastAsia"/>
          <w:sz w:val="22"/>
        </w:rPr>
        <w:t>p.</w:t>
      </w:r>
      <w:r w:rsidR="00902C02">
        <w:rPr>
          <w:rFonts w:ascii="Times New Roman" w:hAnsi="Times New Roman" w:cs="Times New Roman" w:hint="eastAsia"/>
          <w:sz w:val="22"/>
        </w:rPr>
        <w:t>28</w:t>
      </w:r>
      <w:r>
        <w:rPr>
          <w:rFonts w:ascii="Times New Roman" w:hAnsi="Times New Roman" w:cs="Times New Roman" w:hint="eastAsia"/>
          <w:sz w:val="22"/>
        </w:rPr>
        <w:t xml:space="preserve">, </w:t>
      </w:r>
      <w:r w:rsidR="00902C02">
        <w:rPr>
          <w:rFonts w:ascii="Times New Roman" w:hAnsi="Times New Roman" w:cs="Times New Roman" w:hint="eastAsia"/>
          <w:sz w:val="22"/>
        </w:rPr>
        <w:t>1st para</w:t>
      </w:r>
      <w:r>
        <w:rPr>
          <w:rFonts w:ascii="Times New Roman" w:hAnsi="Times New Roman" w:cs="Times New Roman" w:hint="eastAsia"/>
          <w:sz w:val="22"/>
        </w:rPr>
        <w:t xml:space="preserve"> </w:t>
      </w:r>
      <w:r w:rsidRPr="008D2657">
        <w:rPr>
          <w:rFonts w:ascii="Times New Roman" w:hAnsi="Times New Roman" w:cs="Times New Roman"/>
          <w:sz w:val="22"/>
        </w:rPr>
        <w:t>"</w:t>
      </w:r>
      <w:r w:rsidR="00902C02" w:rsidRPr="00902C02">
        <w:rPr>
          <w:rFonts w:ascii="Times New Roman" w:hAnsi="Times New Roman" w:cs="Times New Roman"/>
          <w:sz w:val="22"/>
        </w:rPr>
        <w:t>We showed, under the rural setting, experiences or entrepreneurship seem to matter for participation</w:t>
      </w:r>
      <w:del w:id="91" w:author="作成者">
        <w:r w:rsidR="00902C02" w:rsidRPr="00902C02" w:rsidDel="00902C02">
          <w:rPr>
            <w:rFonts w:ascii="Times New Roman" w:hAnsi="Times New Roman" w:cs="Times New Roman"/>
            <w:sz w:val="22"/>
          </w:rPr>
          <w:delText xml:space="preserve"> and resulting impacts</w:delText>
        </w:r>
      </w:del>
      <w:r w:rsidR="00902C02" w:rsidRPr="00902C02">
        <w:rPr>
          <w:rFonts w:ascii="Times New Roman" w:hAnsi="Times New Roman" w:cs="Times New Roman"/>
          <w:sz w:val="22"/>
        </w:rPr>
        <w:t>.</w:t>
      </w:r>
      <w:r w:rsidRPr="008D2657">
        <w:rPr>
          <w:rFonts w:ascii="Times New Roman" w:hAnsi="Times New Roman" w:cs="Times New Roman"/>
          <w:sz w:val="22"/>
        </w:rPr>
        <w:t>"</w:t>
      </w:r>
    </w:p>
    <w:p w:rsidR="001B50D4" w:rsidRDefault="001B50D4" w:rsidP="001B50D4">
      <w:pPr>
        <w:rPr>
          <w:rFonts w:ascii="Times New Roman" w:hAnsi="Times New Roman" w:cs="Times New Roman"/>
          <w:sz w:val="22"/>
        </w:rPr>
      </w:pPr>
    </w:p>
    <w:p w:rsidR="001B50D4" w:rsidRDefault="001B50D4" w:rsidP="001B50D4">
      <w:pPr>
        <w:rPr>
          <w:rFonts w:ascii="Times New Roman" w:hAnsi="Times New Roman" w:cs="Times New Roman"/>
          <w:sz w:val="22"/>
        </w:rPr>
      </w:pPr>
      <w:r>
        <w:rPr>
          <w:rFonts w:ascii="Times New Roman" w:hAnsi="Times New Roman" w:cs="Times New Roman" w:hint="eastAsia"/>
          <w:sz w:val="22"/>
        </w:rPr>
        <w:t>p.</w:t>
      </w:r>
      <w:r w:rsidR="00902C02">
        <w:rPr>
          <w:rFonts w:ascii="Times New Roman" w:hAnsi="Times New Roman" w:cs="Times New Roman" w:hint="eastAsia"/>
          <w:sz w:val="22"/>
        </w:rPr>
        <w:t>28</w:t>
      </w:r>
      <w:r>
        <w:rPr>
          <w:rFonts w:ascii="Times New Roman" w:hAnsi="Times New Roman" w:cs="Times New Roman" w:hint="eastAsia"/>
          <w:sz w:val="22"/>
        </w:rPr>
        <w:t xml:space="preserve">, </w:t>
      </w:r>
      <w:r w:rsidR="00902C02">
        <w:rPr>
          <w:rFonts w:ascii="Times New Roman" w:hAnsi="Times New Roman" w:cs="Times New Roman" w:hint="eastAsia"/>
          <w:sz w:val="22"/>
        </w:rPr>
        <w:t>3rd para</w:t>
      </w:r>
      <w:r>
        <w:rPr>
          <w:rFonts w:ascii="Times New Roman" w:hAnsi="Times New Roman" w:cs="Times New Roman" w:hint="eastAsia"/>
          <w:sz w:val="22"/>
        </w:rPr>
        <w:t xml:space="preserve"> </w:t>
      </w:r>
      <w:r w:rsidRPr="008D2657">
        <w:rPr>
          <w:rFonts w:ascii="Times New Roman" w:hAnsi="Times New Roman" w:cs="Times New Roman"/>
          <w:sz w:val="22"/>
        </w:rPr>
        <w:t>"</w:t>
      </w:r>
      <w:r w:rsidR="00902C02" w:rsidRPr="00902C02">
        <w:rPr>
          <w:rFonts w:ascii="Times New Roman" w:hAnsi="Times New Roman" w:cs="Times New Roman"/>
          <w:sz w:val="22"/>
        </w:rPr>
        <w:t xml:space="preserve">While we did not observe </w:t>
      </w:r>
      <w:ins w:id="92" w:author="作成者">
        <w:r w:rsidR="00902C02">
          <w:rPr>
            <w:rFonts w:ascii="Times New Roman" w:hAnsi="Times New Roman" w:cs="Times New Roman" w:hint="eastAsia"/>
            <w:sz w:val="22"/>
          </w:rPr>
          <w:t xml:space="preserve">additional </w:t>
        </w:r>
      </w:ins>
      <w:r w:rsidR="00902C02" w:rsidRPr="00902C02">
        <w:rPr>
          <w:rFonts w:ascii="Times New Roman" w:hAnsi="Times New Roman" w:cs="Times New Roman"/>
          <w:sz w:val="22"/>
        </w:rPr>
        <w:t>impacts of managerial supports,</w:t>
      </w:r>
      <w:r w:rsidRPr="008D2657">
        <w:rPr>
          <w:rFonts w:ascii="Times New Roman" w:hAnsi="Times New Roman" w:cs="Times New Roman"/>
          <w:sz w:val="22"/>
        </w:rPr>
        <w:t>"</w:t>
      </w:r>
    </w:p>
    <w:p w:rsidR="001B50D4" w:rsidRDefault="001B50D4" w:rsidP="001B50D4">
      <w:pPr>
        <w:rPr>
          <w:rFonts w:ascii="Times New Roman" w:hAnsi="Times New Roman" w:cs="Times New Roman"/>
          <w:sz w:val="22"/>
        </w:rPr>
      </w:pPr>
    </w:p>
    <w:p w:rsidR="001B50D4" w:rsidRDefault="001B50D4" w:rsidP="001B50D4">
      <w:pPr>
        <w:rPr>
          <w:rFonts w:ascii="Times New Roman" w:hAnsi="Times New Roman" w:cs="Times New Roman"/>
          <w:sz w:val="22"/>
        </w:rPr>
      </w:pPr>
      <w:r>
        <w:rPr>
          <w:rFonts w:ascii="Times New Roman" w:hAnsi="Times New Roman" w:cs="Times New Roman" w:hint="eastAsia"/>
          <w:sz w:val="22"/>
        </w:rPr>
        <w:lastRenderedPageBreak/>
        <w:t>p.</w:t>
      </w:r>
      <w:r w:rsidR="00902C02">
        <w:rPr>
          <w:rFonts w:ascii="Times New Roman" w:hAnsi="Times New Roman" w:cs="Times New Roman" w:hint="eastAsia"/>
          <w:sz w:val="22"/>
        </w:rPr>
        <w:t>28, 5th para</w:t>
      </w:r>
      <w:r>
        <w:rPr>
          <w:rFonts w:ascii="Times New Roman" w:hAnsi="Times New Roman" w:cs="Times New Roman" w:hint="eastAsia"/>
          <w:sz w:val="22"/>
        </w:rPr>
        <w:t xml:space="preserve"> </w:t>
      </w:r>
      <w:r w:rsidRPr="008D2657">
        <w:rPr>
          <w:rFonts w:ascii="Times New Roman" w:hAnsi="Times New Roman" w:cs="Times New Roman"/>
          <w:sz w:val="22"/>
        </w:rPr>
        <w:t>"</w:t>
      </w:r>
      <w:r w:rsidR="00902C02" w:rsidRPr="00902C02">
        <w:rPr>
          <w:rFonts w:ascii="Times New Roman" w:hAnsi="Times New Roman" w:cs="Times New Roman"/>
          <w:sz w:val="22"/>
        </w:rPr>
        <w:t xml:space="preserve">However, the </w:t>
      </w:r>
      <w:ins w:id="93" w:author="作成者">
        <w:r w:rsidR="00902C02">
          <w:rPr>
            <w:rFonts w:ascii="Times New Roman" w:hAnsi="Times New Roman" w:cs="Times New Roman" w:hint="eastAsia"/>
            <w:sz w:val="22"/>
          </w:rPr>
          <w:t>key</w:t>
        </w:r>
      </w:ins>
      <w:del w:id="94" w:author="作成者">
        <w:r w:rsidR="00902C02" w:rsidRPr="00902C02" w:rsidDel="00902C02">
          <w:rPr>
            <w:rFonts w:ascii="Times New Roman" w:hAnsi="Times New Roman" w:cs="Times New Roman"/>
            <w:sz w:val="22"/>
          </w:rPr>
          <w:delText>greater point of the</w:delText>
        </w:r>
      </w:del>
      <w:r w:rsidR="00902C02" w:rsidRPr="00902C02">
        <w:rPr>
          <w:rFonts w:ascii="Times New Roman" w:hAnsi="Times New Roman" w:cs="Times New Roman"/>
          <w:sz w:val="22"/>
        </w:rPr>
        <w:t xml:space="preserve"> lesson from the study is the presence of fixed inputs in scaling the herd size.</w:t>
      </w:r>
      <w:r w:rsidRPr="008D2657">
        <w:rPr>
          <w:rFonts w:ascii="Times New Roman" w:hAnsi="Times New Roman" w:cs="Times New Roman"/>
          <w:sz w:val="22"/>
        </w:rPr>
        <w:t>"</w:t>
      </w:r>
    </w:p>
    <w:p w:rsidR="001B50D4" w:rsidRDefault="001B50D4" w:rsidP="001B50D4">
      <w:pPr>
        <w:rPr>
          <w:rFonts w:ascii="Times New Roman" w:hAnsi="Times New Roman" w:cs="Times New Roman"/>
          <w:sz w:val="22"/>
        </w:rPr>
      </w:pPr>
    </w:p>
    <w:p w:rsidR="001B50D4" w:rsidRDefault="001B50D4" w:rsidP="001B50D4">
      <w:pPr>
        <w:rPr>
          <w:rFonts w:ascii="Times New Roman" w:hAnsi="Times New Roman" w:cs="Times New Roman"/>
          <w:sz w:val="22"/>
        </w:rPr>
      </w:pPr>
      <w:r>
        <w:rPr>
          <w:rFonts w:ascii="Times New Roman" w:hAnsi="Times New Roman" w:cs="Times New Roman" w:hint="eastAsia"/>
          <w:sz w:val="22"/>
        </w:rPr>
        <w:t>p.</w:t>
      </w:r>
      <w:r w:rsidR="00902C02">
        <w:rPr>
          <w:rFonts w:ascii="Times New Roman" w:hAnsi="Times New Roman" w:cs="Times New Roman" w:hint="eastAsia"/>
          <w:sz w:val="22"/>
        </w:rPr>
        <w:t xml:space="preserve">29, </w:t>
      </w:r>
      <w:r>
        <w:rPr>
          <w:rFonts w:ascii="Times New Roman" w:hAnsi="Times New Roman" w:cs="Times New Roman" w:hint="eastAsia"/>
          <w:sz w:val="22"/>
        </w:rPr>
        <w:t>1</w:t>
      </w:r>
      <w:r w:rsidR="00902C02">
        <w:rPr>
          <w:rFonts w:ascii="Times New Roman" w:hAnsi="Times New Roman" w:cs="Times New Roman" w:hint="eastAsia"/>
          <w:sz w:val="22"/>
        </w:rPr>
        <w:t>st para</w:t>
      </w:r>
      <w:r>
        <w:rPr>
          <w:rFonts w:ascii="Times New Roman" w:hAnsi="Times New Roman" w:cs="Times New Roman" w:hint="eastAsia"/>
          <w:sz w:val="22"/>
        </w:rPr>
        <w:t xml:space="preserve"> </w:t>
      </w:r>
      <w:r w:rsidRPr="008D2657">
        <w:rPr>
          <w:rFonts w:ascii="Times New Roman" w:hAnsi="Times New Roman" w:cs="Times New Roman"/>
          <w:sz w:val="22"/>
        </w:rPr>
        <w:t>"</w:t>
      </w:r>
      <w:r w:rsidR="00902C02" w:rsidRPr="00902C02">
        <w:rPr>
          <w:rFonts w:ascii="Times New Roman" w:hAnsi="Times New Roman" w:cs="Times New Roman"/>
          <w:sz w:val="22"/>
        </w:rPr>
        <w:t xml:space="preserve">On the other hand, the necessity of codifiable knowledge in participation even for a simple production process and the scope for escaping the poverty trap with large, frontloaded lending may be more generalisable to other rural areas </w:t>
      </w:r>
      <w:ins w:id="95" w:author="作成者">
        <w:r w:rsidR="00902C02">
          <w:rPr>
            <w:rFonts w:ascii="Times New Roman" w:hAnsi="Times New Roman" w:cs="Times New Roman" w:hint="eastAsia"/>
            <w:sz w:val="22"/>
          </w:rPr>
          <w:t>with liquidity constraint</w:t>
        </w:r>
        <w:r w:rsidR="000A0AEE">
          <w:rPr>
            <w:rFonts w:ascii="Times New Roman" w:hAnsi="Times New Roman" w:cs="Times New Roman" w:hint="eastAsia"/>
            <w:sz w:val="22"/>
          </w:rPr>
          <w:t>s</w:t>
        </w:r>
      </w:ins>
      <w:del w:id="96" w:author="作成者">
        <w:r w:rsidR="00902C02" w:rsidRPr="00902C02" w:rsidDel="00902C02">
          <w:rPr>
            <w:rFonts w:ascii="Times New Roman" w:hAnsi="Times New Roman" w:cs="Times New Roman"/>
            <w:sz w:val="22"/>
          </w:rPr>
          <w:delText>that are suited to livestock production</w:delText>
        </w:r>
      </w:del>
      <w:r w:rsidR="00902C02" w:rsidRPr="00902C02">
        <w:rPr>
          <w:rFonts w:ascii="Times New Roman" w:hAnsi="Times New Roman" w:cs="Times New Roman"/>
          <w:sz w:val="22"/>
        </w:rPr>
        <w:t>.</w:t>
      </w:r>
      <w:r w:rsidRPr="008D2657">
        <w:rPr>
          <w:rFonts w:ascii="Times New Roman" w:hAnsi="Times New Roman" w:cs="Times New Roman"/>
          <w:sz w:val="22"/>
        </w:rPr>
        <w:t>"</w:t>
      </w:r>
    </w:p>
    <w:p w:rsidR="001B50D4" w:rsidRDefault="001B50D4" w:rsidP="001B50D4">
      <w:pPr>
        <w:rPr>
          <w:rFonts w:ascii="Times New Roman" w:hAnsi="Times New Roman" w:cs="Times New Roman"/>
          <w:sz w:val="22"/>
        </w:rPr>
      </w:pPr>
    </w:p>
    <w:p w:rsidR="001B50D4" w:rsidRDefault="001B50D4" w:rsidP="001B50D4">
      <w:pPr>
        <w:rPr>
          <w:rFonts w:ascii="Times New Roman" w:hAnsi="Times New Roman" w:cs="Times New Roman"/>
          <w:sz w:val="22"/>
        </w:rPr>
      </w:pPr>
      <w:r>
        <w:rPr>
          <w:rFonts w:ascii="Times New Roman" w:hAnsi="Times New Roman" w:cs="Times New Roman" w:hint="eastAsia"/>
          <w:sz w:val="22"/>
        </w:rPr>
        <w:t>p.</w:t>
      </w:r>
      <w:r w:rsidR="00902C02">
        <w:rPr>
          <w:rFonts w:ascii="Times New Roman" w:hAnsi="Times New Roman" w:cs="Times New Roman" w:hint="eastAsia"/>
          <w:sz w:val="22"/>
        </w:rPr>
        <w:t>31, B Rejection, 1st para</w:t>
      </w:r>
      <w:r>
        <w:rPr>
          <w:rFonts w:ascii="Times New Roman" w:hAnsi="Times New Roman" w:cs="Times New Roman" w:hint="eastAsia"/>
          <w:sz w:val="22"/>
        </w:rPr>
        <w:t xml:space="preserve"> </w:t>
      </w:r>
      <w:r w:rsidRPr="008D2657">
        <w:rPr>
          <w:rFonts w:ascii="Times New Roman" w:hAnsi="Times New Roman" w:cs="Times New Roman"/>
          <w:sz w:val="22"/>
        </w:rPr>
        <w:t>"</w:t>
      </w:r>
      <w:r w:rsidR="00902C02" w:rsidRPr="00902C02">
        <w:rPr>
          <w:rFonts w:ascii="Times New Roman" w:hAnsi="Times New Roman" w:cs="Times New Roman"/>
          <w:sz w:val="22"/>
        </w:rPr>
        <w:t xml:space="preserve">Among </w:t>
      </w:r>
      <w:ins w:id="97" w:author="作成者">
        <w:r w:rsidR="00902C02">
          <w:rPr>
            <w:rFonts w:ascii="Times New Roman" w:hAnsi="Times New Roman" w:cs="Times New Roman" w:hint="eastAsia"/>
            <w:sz w:val="22"/>
          </w:rPr>
          <w:t>776</w:t>
        </w:r>
      </w:ins>
      <w:del w:id="98" w:author="作成者">
        <w:r w:rsidR="00902C02" w:rsidRPr="00902C02" w:rsidDel="00902C02">
          <w:rPr>
            <w:rFonts w:ascii="Times New Roman" w:hAnsi="Times New Roman" w:cs="Times New Roman"/>
            <w:sz w:val="22"/>
          </w:rPr>
          <w:delText>800</w:delText>
        </w:r>
      </w:del>
      <w:r w:rsidR="00902C02" w:rsidRPr="00902C02">
        <w:rPr>
          <w:rFonts w:ascii="Times New Roman" w:hAnsi="Times New Roman" w:cs="Times New Roman"/>
          <w:sz w:val="22"/>
        </w:rPr>
        <w:t xml:space="preserve"> observations, there are 4</w:t>
      </w:r>
      <w:ins w:id="99" w:author="作成者">
        <w:r w:rsidR="00902C02">
          <w:rPr>
            <w:rFonts w:ascii="Times New Roman" w:hAnsi="Times New Roman" w:cs="Times New Roman" w:hint="eastAsia"/>
            <w:sz w:val="22"/>
          </w:rPr>
          <w:t>0</w:t>
        </w:r>
      </w:ins>
      <w:r w:rsidR="00902C02" w:rsidRPr="00902C02">
        <w:rPr>
          <w:rFonts w:ascii="Times New Roman" w:hAnsi="Times New Roman" w:cs="Times New Roman"/>
          <w:sz w:val="22"/>
        </w:rPr>
        <w:t xml:space="preserve"> whose villages are wash</w:t>
      </w:r>
      <w:ins w:id="100" w:author="作成者">
        <w:r w:rsidR="00902C02">
          <w:rPr>
            <w:rFonts w:ascii="Times New Roman" w:hAnsi="Times New Roman" w:cs="Times New Roman" w:hint="eastAsia"/>
            <w:sz w:val="22"/>
          </w:rPr>
          <w:t>e</w:t>
        </w:r>
      </w:ins>
      <w:r w:rsidR="00902C02" w:rsidRPr="00902C02">
        <w:rPr>
          <w:rFonts w:ascii="Times New Roman" w:hAnsi="Times New Roman" w:cs="Times New Roman"/>
          <w:sz w:val="22"/>
        </w:rPr>
        <w:t xml:space="preserve">d away and 70 who by group rejected the assigned arms </w:t>
      </w:r>
      <w:ins w:id="101" w:author="作成者">
        <w:r w:rsidR="00902C02">
          <w:rPr>
            <w:rFonts w:ascii="Times New Roman" w:hAnsi="Times New Roman" w:cs="Times New Roman" w:hint="eastAsia"/>
            <w:sz w:val="22"/>
          </w:rPr>
          <w:t>(</w:t>
        </w:r>
      </w:ins>
      <w:del w:id="102" w:author="作成者">
        <w:r w:rsidR="00902C02" w:rsidRPr="00902C02" w:rsidDel="00902C02">
          <w:rPr>
            <w:rFonts w:ascii="Times New Roman" w:hAnsi="Times New Roman" w:cs="Times New Roman"/>
            <w:sz w:val="22"/>
          </w:rPr>
          <w:delText xml:space="preserve">which are </w:delText>
        </w:r>
      </w:del>
      <w:r w:rsidR="00902C02" w:rsidRPr="00902C02">
        <w:rPr>
          <w:rFonts w:ascii="Times New Roman" w:hAnsi="Times New Roman" w:cs="Times New Roman"/>
          <w:sz w:val="22"/>
        </w:rPr>
        <w:t>traditional, large, large grace with 40, 20, 10</w:t>
      </w:r>
      <w:del w:id="103" w:author="作成者">
        <w:r w:rsidR="00902C02" w:rsidRPr="00902C02" w:rsidDel="00902C02">
          <w:rPr>
            <w:rFonts w:ascii="Times New Roman" w:hAnsi="Times New Roman" w:cs="Times New Roman"/>
            <w:sz w:val="22"/>
          </w:rPr>
          <w:delText>, 0</w:delText>
        </w:r>
      </w:del>
      <w:r w:rsidR="00902C02" w:rsidRPr="00902C02">
        <w:rPr>
          <w:rFonts w:ascii="Times New Roman" w:hAnsi="Times New Roman" w:cs="Times New Roman"/>
          <w:sz w:val="22"/>
        </w:rPr>
        <w:t xml:space="preserve"> individuals, respectively</w:t>
      </w:r>
      <w:ins w:id="104" w:author="作成者">
        <w:r w:rsidR="00902C02">
          <w:rPr>
            <w:rFonts w:ascii="Times New Roman" w:hAnsi="Times New Roman" w:cs="Times New Roman" w:hint="eastAsia"/>
            <w:sz w:val="22"/>
          </w:rPr>
          <w:t>)</w:t>
        </w:r>
      </w:ins>
      <w:r w:rsidR="00902C02" w:rsidRPr="00902C02">
        <w:rPr>
          <w:rFonts w:ascii="Times New Roman" w:hAnsi="Times New Roman" w:cs="Times New Roman"/>
          <w:sz w:val="22"/>
        </w:rPr>
        <w:t>.</w:t>
      </w:r>
      <w:r w:rsidRPr="008D2657">
        <w:rPr>
          <w:rFonts w:ascii="Times New Roman" w:hAnsi="Times New Roman" w:cs="Times New Roman"/>
          <w:sz w:val="22"/>
        </w:rPr>
        <w:t>"</w:t>
      </w:r>
    </w:p>
    <w:p w:rsidR="001B50D4" w:rsidRDefault="001B50D4" w:rsidP="001B50D4">
      <w:pPr>
        <w:rPr>
          <w:rFonts w:ascii="Times New Roman" w:hAnsi="Times New Roman" w:cs="Times New Roman"/>
          <w:sz w:val="22"/>
        </w:rPr>
      </w:pPr>
    </w:p>
    <w:p w:rsidR="001B50D4" w:rsidRDefault="002A24A8" w:rsidP="001B50D4">
      <w:pPr>
        <w:rPr>
          <w:rFonts w:ascii="Times New Roman" w:hAnsi="Times New Roman" w:cs="Times New Roman"/>
          <w:sz w:val="22"/>
        </w:rPr>
      </w:pPr>
      <w:r>
        <w:rPr>
          <w:rFonts w:ascii="Times New Roman" w:hAnsi="Times New Roman" w:cs="Times New Roman" w:hint="eastAsia"/>
          <w:sz w:val="22"/>
        </w:rPr>
        <w:t>pp.32-35, Tables B1-B</w:t>
      </w:r>
      <w:r w:rsidR="001B50D4">
        <w:rPr>
          <w:rFonts w:ascii="Times New Roman" w:hAnsi="Times New Roman" w:cs="Times New Roman" w:hint="eastAsia"/>
          <w:sz w:val="22"/>
        </w:rPr>
        <w:t>1</w:t>
      </w:r>
      <w:r>
        <w:rPr>
          <w:rFonts w:ascii="Times New Roman" w:hAnsi="Times New Roman" w:cs="Times New Roman" w:hint="eastAsia"/>
          <w:sz w:val="22"/>
        </w:rPr>
        <w:t>2</w:t>
      </w:r>
      <w:r w:rsidR="001B50D4">
        <w:rPr>
          <w:rFonts w:ascii="Times New Roman" w:hAnsi="Times New Roman" w:cs="Times New Roman" w:hint="eastAsia"/>
          <w:sz w:val="22"/>
        </w:rPr>
        <w:t xml:space="preserve">, </w:t>
      </w:r>
      <w:r>
        <w:rPr>
          <w:rFonts w:ascii="Times New Roman" w:hAnsi="Times New Roman" w:cs="Times New Roman" w:hint="eastAsia"/>
          <w:sz w:val="22"/>
        </w:rPr>
        <w:t>notes</w:t>
      </w:r>
      <w:r w:rsidR="001B50D4">
        <w:rPr>
          <w:rFonts w:ascii="Times New Roman" w:hAnsi="Times New Roman" w:cs="Times New Roman" w:hint="eastAsia"/>
          <w:sz w:val="22"/>
        </w:rPr>
        <w:t xml:space="preserve"> </w:t>
      </w:r>
      <w:r w:rsidR="001B50D4" w:rsidRPr="008D2657">
        <w:rPr>
          <w:rFonts w:ascii="Times New Roman" w:hAnsi="Times New Roman" w:cs="Times New Roman"/>
          <w:sz w:val="22"/>
        </w:rPr>
        <w:t>"</w:t>
      </w:r>
      <w:r w:rsidRPr="002A24A8">
        <w:rPr>
          <w:rFonts w:ascii="Times New Roman" w:hAnsi="Times New Roman" w:cs="Times New Roman"/>
          <w:sz w:val="22"/>
        </w:rPr>
        <w:t>Attrited and Nonattrited columns show means of each group.</w:t>
      </w:r>
      <w:r w:rsidR="001B50D4" w:rsidRPr="008D2657">
        <w:rPr>
          <w:rFonts w:ascii="Times New Roman" w:hAnsi="Times New Roman" w:cs="Times New Roman"/>
          <w:sz w:val="22"/>
        </w:rPr>
        <w:t>"</w:t>
      </w:r>
    </w:p>
    <w:p w:rsidR="001B50D4" w:rsidRPr="00567EBD" w:rsidRDefault="002A24A8" w:rsidP="001B50D4">
      <w:pPr>
        <w:ind w:leftChars="300" w:left="630"/>
        <w:rPr>
          <w:rFonts w:ascii="Times New Roman" w:hAnsi="Times New Roman" w:cs="Times New Roman"/>
          <w:sz w:val="22"/>
        </w:rPr>
      </w:pPr>
      <w:r>
        <w:rPr>
          <w:rFonts w:ascii="Times New Roman" w:hAnsi="Times New Roman" w:cs="Times New Roman" w:hint="eastAsia"/>
          <w:sz w:val="22"/>
        </w:rPr>
        <w:t xml:space="preserve">No table has this comparison. Each table has slightly different </w:t>
      </w:r>
      <w:r w:rsidR="00BB6CC4">
        <w:rPr>
          <w:rFonts w:ascii="Times New Roman" w:hAnsi="Times New Roman" w:cs="Times New Roman" w:hint="eastAsia"/>
          <w:sz w:val="22"/>
        </w:rPr>
        <w:t xml:space="preserve">column </w:t>
      </w:r>
      <w:r>
        <w:rPr>
          <w:rFonts w:ascii="Times New Roman" w:hAnsi="Times New Roman" w:cs="Times New Roman" w:hint="eastAsia"/>
          <w:sz w:val="22"/>
        </w:rPr>
        <w:t>names, e.g., NonRejected and Rejcted in Tables B1-B3 but then different names. To save energy, it can be replaced by</w:t>
      </w:r>
      <w:r w:rsidR="001B50D4" w:rsidRPr="00073957">
        <w:rPr>
          <w:rFonts w:ascii="Times New Roman" w:hAnsi="Times New Roman" w:cs="Times New Roman"/>
          <w:sz w:val="22"/>
        </w:rPr>
        <w:t xml:space="preserve"> </w:t>
      </w:r>
      <w:r w:rsidRPr="008D2657">
        <w:rPr>
          <w:rFonts w:ascii="Times New Roman" w:hAnsi="Times New Roman" w:cs="Times New Roman"/>
          <w:sz w:val="22"/>
        </w:rPr>
        <w:t>"</w:t>
      </w:r>
      <w:r>
        <w:rPr>
          <w:rFonts w:ascii="Times New Roman" w:hAnsi="Times New Roman" w:cs="Times New Roman" w:hint="eastAsia"/>
          <w:color w:val="0070C0"/>
          <w:sz w:val="22"/>
        </w:rPr>
        <w:t>T</w:t>
      </w:r>
      <w:r w:rsidR="001B50D4" w:rsidRPr="007A35DF">
        <w:rPr>
          <w:rFonts w:ascii="Times New Roman" w:hAnsi="Times New Roman" w:cs="Times New Roman"/>
          <w:color w:val="0070C0"/>
          <w:sz w:val="22"/>
        </w:rPr>
        <w:t>he</w:t>
      </w:r>
      <w:r>
        <w:rPr>
          <w:rFonts w:ascii="Times New Roman" w:hAnsi="Times New Roman" w:cs="Times New Roman" w:hint="eastAsia"/>
          <w:color w:val="0070C0"/>
          <w:sz w:val="22"/>
        </w:rPr>
        <w:t xml:space="preserve"> second </w:t>
      </w:r>
      <w:r w:rsidRPr="002A24A8">
        <w:rPr>
          <w:rFonts w:ascii="Times New Roman" w:hAnsi="Times New Roman" w:cs="Times New Roman"/>
          <w:color w:val="0070C0"/>
          <w:sz w:val="22"/>
        </w:rPr>
        <w:t xml:space="preserve">and </w:t>
      </w:r>
      <w:r>
        <w:rPr>
          <w:rFonts w:ascii="Times New Roman" w:hAnsi="Times New Roman" w:cs="Times New Roman" w:hint="eastAsia"/>
          <w:color w:val="0070C0"/>
          <w:sz w:val="22"/>
        </w:rPr>
        <w:t xml:space="preserve">third </w:t>
      </w:r>
      <w:r w:rsidRPr="002A24A8">
        <w:rPr>
          <w:rFonts w:ascii="Times New Roman" w:hAnsi="Times New Roman" w:cs="Times New Roman"/>
          <w:color w:val="0070C0"/>
          <w:sz w:val="22"/>
        </w:rPr>
        <w:t>columns show means of each group</w:t>
      </w:r>
      <w:r w:rsidR="001B50D4" w:rsidRPr="007A35DF">
        <w:rPr>
          <w:rFonts w:ascii="Times New Roman" w:hAnsi="Times New Roman" w:cs="Times New Roman"/>
          <w:color w:val="000000" w:themeColor="text1"/>
          <w:sz w:val="22"/>
        </w:rPr>
        <w:t>"</w:t>
      </w:r>
      <w:r w:rsidR="00BB6CC4">
        <w:rPr>
          <w:rFonts w:ascii="Times New Roman" w:hAnsi="Times New Roman" w:cs="Times New Roman" w:hint="eastAsia"/>
          <w:color w:val="000000" w:themeColor="text1"/>
          <w:sz w:val="22"/>
        </w:rPr>
        <w:t>.</w:t>
      </w:r>
    </w:p>
    <w:p w:rsidR="001B50D4" w:rsidRDefault="001B50D4" w:rsidP="001B50D4">
      <w:pPr>
        <w:rPr>
          <w:rFonts w:ascii="Times New Roman" w:hAnsi="Times New Roman" w:cs="Times New Roman"/>
          <w:sz w:val="22"/>
        </w:rPr>
      </w:pPr>
    </w:p>
    <w:p w:rsidR="002A24A8" w:rsidRDefault="002A24A8" w:rsidP="002A24A8">
      <w:pPr>
        <w:rPr>
          <w:rFonts w:ascii="Times New Roman" w:hAnsi="Times New Roman" w:cs="Times New Roman"/>
          <w:sz w:val="22"/>
        </w:rPr>
      </w:pPr>
      <w:r>
        <w:rPr>
          <w:rFonts w:ascii="Times New Roman" w:hAnsi="Times New Roman" w:cs="Times New Roman" w:hint="eastAsia"/>
          <w:sz w:val="22"/>
        </w:rPr>
        <w:t xml:space="preserve">pp.32-35, Tables B2-B12, notes </w:t>
      </w:r>
      <w:r w:rsidRPr="008D2657">
        <w:rPr>
          <w:rFonts w:ascii="Times New Roman" w:hAnsi="Times New Roman" w:cs="Times New Roman"/>
          <w:sz w:val="22"/>
        </w:rPr>
        <w:t>"</w:t>
      </w:r>
      <w:r>
        <w:rPr>
          <w:rFonts w:ascii="Times New Roman" w:hAnsi="Times New Roman" w:cs="Times New Roman" w:hint="eastAsia"/>
          <w:sz w:val="22"/>
        </w:rPr>
        <w:t xml:space="preserve">For Arm, </w:t>
      </w:r>
      <w:r w:rsidRPr="002A24A8">
        <w:rPr>
          <w:rFonts w:ascii="Times New Roman" w:hAnsi="Times New Roman" w:cs="Times New Roman"/>
          <w:sz w:val="22"/>
        </w:rPr>
        <w:t>proportions of non-traditional arm are given</w:t>
      </w:r>
      <w:r w:rsidRPr="008D2657">
        <w:rPr>
          <w:rFonts w:ascii="Times New Roman" w:hAnsi="Times New Roman" w:cs="Times New Roman"/>
          <w:sz w:val="22"/>
        </w:rPr>
        <w:t>"</w:t>
      </w:r>
    </w:p>
    <w:p w:rsidR="002A24A8" w:rsidRPr="00567EBD" w:rsidRDefault="002A24A8" w:rsidP="002A24A8">
      <w:pPr>
        <w:ind w:leftChars="300" w:left="630"/>
        <w:rPr>
          <w:rFonts w:ascii="Times New Roman" w:hAnsi="Times New Roman" w:cs="Times New Roman"/>
          <w:sz w:val="22"/>
        </w:rPr>
      </w:pPr>
      <w:r>
        <w:rPr>
          <w:rFonts w:ascii="Times New Roman" w:hAnsi="Times New Roman" w:cs="Times New Roman" w:hint="eastAsia"/>
          <w:sz w:val="22"/>
        </w:rPr>
        <w:t>This should be deleted from Tables B2, B3, B4, B6, B7, B8, B10, B11, and B12.</w:t>
      </w:r>
    </w:p>
    <w:p w:rsidR="002A24A8" w:rsidRDefault="002A24A8" w:rsidP="002A24A8">
      <w:pPr>
        <w:rPr>
          <w:rFonts w:ascii="Times New Roman" w:hAnsi="Times New Roman" w:cs="Times New Roman"/>
          <w:sz w:val="22"/>
        </w:rPr>
      </w:pPr>
    </w:p>
    <w:p w:rsidR="002A24A8" w:rsidRDefault="002A24A8" w:rsidP="002A24A8">
      <w:pPr>
        <w:rPr>
          <w:rFonts w:ascii="Times New Roman" w:hAnsi="Times New Roman" w:cs="Times New Roman"/>
          <w:sz w:val="22"/>
        </w:rPr>
      </w:pPr>
      <w:r>
        <w:rPr>
          <w:rFonts w:ascii="Times New Roman" w:hAnsi="Times New Roman" w:cs="Times New Roman" w:hint="eastAsia"/>
          <w:sz w:val="22"/>
        </w:rPr>
        <w:t xml:space="preserve">pp.32-35, Tables B1-B12, notes </w:t>
      </w:r>
      <w:r w:rsidRPr="008D2657">
        <w:rPr>
          <w:rFonts w:ascii="Times New Roman" w:hAnsi="Times New Roman" w:cs="Times New Roman"/>
          <w:sz w:val="22"/>
        </w:rPr>
        <w:t>"</w:t>
      </w:r>
      <w:del w:id="105" w:author="作成者">
        <w:r w:rsidR="00BB6CC4" w:rsidRPr="00BB6CC4" w:rsidDel="00BB6CC4">
          <w:rPr>
            <w:rFonts w:ascii="Times New Roman" w:hAnsi="Times New Roman" w:cs="Times New Roman"/>
            <w:sz w:val="22"/>
          </w:rPr>
          <w:delText>2. ***, **, * indicate statistical significance at 1%, 5%, 10%, respetively.</w:delText>
        </w:r>
        <w:r w:rsidR="00BB6CC4" w:rsidDel="00BB6CC4">
          <w:rPr>
            <w:rFonts w:ascii="Times New Roman" w:hAnsi="Times New Roman" w:cs="Times New Roman" w:hint="eastAsia"/>
            <w:sz w:val="22"/>
          </w:rPr>
          <w:delText xml:space="preserve"> </w:delText>
        </w:r>
      </w:del>
      <w:r w:rsidR="00BB6CC4" w:rsidRPr="00BB6CC4">
        <w:rPr>
          <w:rFonts w:ascii="Times New Roman" w:hAnsi="Times New Roman" w:cs="Times New Roman"/>
          <w:sz w:val="22"/>
        </w:rPr>
        <w:t>Standard errors are clustered at group (village) level.</w:t>
      </w:r>
      <w:r w:rsidRPr="008D2657">
        <w:rPr>
          <w:rFonts w:ascii="Times New Roman" w:hAnsi="Times New Roman" w:cs="Times New Roman"/>
          <w:sz w:val="22"/>
        </w:rPr>
        <w:t>"</w:t>
      </w:r>
    </w:p>
    <w:p w:rsidR="002A24A8" w:rsidRPr="00567EBD" w:rsidRDefault="002A24A8" w:rsidP="002A24A8">
      <w:pPr>
        <w:ind w:leftChars="300" w:left="630"/>
        <w:rPr>
          <w:rFonts w:ascii="Times New Roman" w:hAnsi="Times New Roman" w:cs="Times New Roman"/>
          <w:sz w:val="22"/>
        </w:rPr>
      </w:pPr>
      <w:r>
        <w:rPr>
          <w:rFonts w:ascii="Times New Roman" w:hAnsi="Times New Roman" w:cs="Times New Roman" w:hint="eastAsia"/>
          <w:sz w:val="22"/>
        </w:rPr>
        <w:t xml:space="preserve">No </w:t>
      </w:r>
      <w:r w:rsidR="00BB6CC4">
        <w:rPr>
          <w:rFonts w:ascii="Times New Roman" w:hAnsi="Times New Roman" w:cs="Times New Roman"/>
          <w:sz w:val="22"/>
        </w:rPr>
        <w:t>asterisk</w:t>
      </w:r>
      <w:r w:rsidR="00BB6CC4">
        <w:rPr>
          <w:rFonts w:ascii="Times New Roman" w:hAnsi="Times New Roman" w:cs="Times New Roman" w:hint="eastAsia"/>
          <w:sz w:val="22"/>
        </w:rPr>
        <w:t xml:space="preserve"> is given in these tables. So the first sentence needs to be deleted. Then a note should be added to interpret the difference between three columns of </w:t>
      </w:r>
      <w:r w:rsidR="00BB6CC4">
        <w:rPr>
          <w:rFonts w:ascii="Times New Roman" w:hAnsi="Times New Roman" w:cs="Times New Roman"/>
          <w:sz w:val="22"/>
        </w:rPr>
        <w:t>“</w:t>
      </w:r>
      <w:r w:rsidR="00BB6CC4">
        <w:rPr>
          <w:rFonts w:ascii="Times New Roman" w:hAnsi="Times New Roman" w:cs="Times New Roman" w:hint="eastAsia"/>
          <w:sz w:val="22"/>
        </w:rPr>
        <w:t>p-value.lower</w:t>
      </w:r>
      <w:r w:rsidR="00BB6CC4">
        <w:rPr>
          <w:rFonts w:ascii="Times New Roman" w:hAnsi="Times New Roman" w:cs="Times New Roman"/>
          <w:sz w:val="22"/>
        </w:rPr>
        <w:t>”</w:t>
      </w:r>
      <w:r w:rsidR="00BB6CC4">
        <w:rPr>
          <w:rFonts w:ascii="Times New Roman" w:hAnsi="Times New Roman" w:cs="Times New Roman" w:hint="eastAsia"/>
          <w:sz w:val="22"/>
        </w:rPr>
        <w:t xml:space="preserve">, </w:t>
      </w:r>
      <w:r w:rsidR="00BB6CC4">
        <w:rPr>
          <w:rFonts w:ascii="Times New Roman" w:hAnsi="Times New Roman" w:cs="Times New Roman"/>
          <w:sz w:val="22"/>
        </w:rPr>
        <w:t>“</w:t>
      </w:r>
      <w:r w:rsidR="00BB6CC4">
        <w:rPr>
          <w:rFonts w:ascii="Times New Roman" w:hAnsi="Times New Roman" w:cs="Times New Roman" w:hint="eastAsia"/>
          <w:sz w:val="22"/>
        </w:rPr>
        <w:t>p-value.mid</w:t>
      </w:r>
      <w:r w:rsidR="00BB6CC4">
        <w:rPr>
          <w:rFonts w:ascii="Times New Roman" w:hAnsi="Times New Roman" w:cs="Times New Roman"/>
          <w:sz w:val="22"/>
        </w:rPr>
        <w:t>”</w:t>
      </w:r>
      <w:r w:rsidR="00BB6CC4">
        <w:rPr>
          <w:rFonts w:ascii="Times New Roman" w:hAnsi="Times New Roman" w:cs="Times New Roman" w:hint="eastAsia"/>
          <w:sz w:val="22"/>
        </w:rPr>
        <w:t xml:space="preserve">, and </w:t>
      </w:r>
      <w:r w:rsidR="00BB6CC4">
        <w:rPr>
          <w:rFonts w:ascii="Times New Roman" w:hAnsi="Times New Roman" w:cs="Times New Roman"/>
          <w:sz w:val="22"/>
        </w:rPr>
        <w:t>“</w:t>
      </w:r>
      <w:r w:rsidR="00BB6CC4">
        <w:rPr>
          <w:rFonts w:ascii="Times New Roman" w:hAnsi="Times New Roman" w:cs="Times New Roman" w:hint="eastAsia"/>
          <w:sz w:val="22"/>
        </w:rPr>
        <w:t>p-value.upper</w:t>
      </w:r>
      <w:r w:rsidR="00BB6CC4">
        <w:rPr>
          <w:rFonts w:ascii="Times New Roman" w:hAnsi="Times New Roman" w:cs="Times New Roman"/>
          <w:sz w:val="22"/>
        </w:rPr>
        <w:t>”</w:t>
      </w:r>
      <w:r w:rsidR="00BB6CC4">
        <w:rPr>
          <w:rFonts w:ascii="Times New Roman" w:hAnsi="Times New Roman" w:cs="Times New Roman" w:hint="eastAsia"/>
          <w:sz w:val="22"/>
        </w:rPr>
        <w:t>.</w:t>
      </w:r>
    </w:p>
    <w:p w:rsidR="002A24A8" w:rsidRDefault="002A24A8" w:rsidP="002A24A8">
      <w:pPr>
        <w:rPr>
          <w:rFonts w:ascii="Times New Roman" w:hAnsi="Times New Roman" w:cs="Times New Roman"/>
          <w:sz w:val="22"/>
        </w:rPr>
      </w:pPr>
    </w:p>
    <w:p w:rsidR="001B50D4" w:rsidRDefault="001B50D4" w:rsidP="001B50D4">
      <w:pPr>
        <w:rPr>
          <w:rFonts w:ascii="Times New Roman" w:hAnsi="Times New Roman" w:cs="Times New Roman"/>
          <w:sz w:val="22"/>
        </w:rPr>
      </w:pPr>
      <w:r>
        <w:rPr>
          <w:rFonts w:ascii="Times New Roman" w:hAnsi="Times New Roman" w:cs="Times New Roman" w:hint="eastAsia"/>
          <w:sz w:val="22"/>
        </w:rPr>
        <w:t>p.</w:t>
      </w:r>
      <w:r w:rsidR="002A24A8">
        <w:rPr>
          <w:rFonts w:ascii="Times New Roman" w:hAnsi="Times New Roman" w:cs="Times New Roman" w:hint="eastAsia"/>
          <w:sz w:val="22"/>
        </w:rPr>
        <w:t>36, Table B13.</w:t>
      </w:r>
    </w:p>
    <w:p w:rsidR="001B50D4" w:rsidRPr="00567EBD" w:rsidRDefault="002A24A8" w:rsidP="001B50D4">
      <w:pPr>
        <w:ind w:leftChars="300" w:left="630"/>
        <w:rPr>
          <w:rFonts w:ascii="Times New Roman" w:hAnsi="Times New Roman" w:cs="Times New Roman"/>
          <w:sz w:val="22"/>
        </w:rPr>
      </w:pPr>
      <w:r>
        <w:rPr>
          <w:rFonts w:ascii="Times New Roman" w:hAnsi="Times New Roman" w:cs="Times New Roman" w:hint="eastAsia"/>
          <w:sz w:val="22"/>
        </w:rPr>
        <w:t xml:space="preserve">Nowhere in the appendix (and text), this table is </w:t>
      </w:r>
      <w:r>
        <w:rPr>
          <w:rFonts w:ascii="Times New Roman" w:hAnsi="Times New Roman" w:cs="Times New Roman"/>
          <w:sz w:val="22"/>
        </w:rPr>
        <w:t>discussed</w:t>
      </w:r>
      <w:r>
        <w:rPr>
          <w:rFonts w:ascii="Times New Roman" w:hAnsi="Times New Roman" w:cs="Times New Roman" w:hint="eastAsia"/>
          <w:sz w:val="22"/>
        </w:rPr>
        <w:t>. This needs to be deleted.</w:t>
      </w:r>
    </w:p>
    <w:p w:rsidR="001B50D4" w:rsidRDefault="001B50D4" w:rsidP="001B50D4">
      <w:pPr>
        <w:rPr>
          <w:rFonts w:ascii="Times New Roman" w:hAnsi="Times New Roman" w:cs="Times New Roman"/>
          <w:sz w:val="22"/>
        </w:rPr>
      </w:pPr>
    </w:p>
    <w:p w:rsidR="001B50D4" w:rsidRDefault="002A24A8" w:rsidP="001B50D4">
      <w:pPr>
        <w:rPr>
          <w:rFonts w:ascii="Times New Roman" w:hAnsi="Times New Roman" w:cs="Times New Roman"/>
          <w:sz w:val="22"/>
        </w:rPr>
      </w:pPr>
      <w:r>
        <w:rPr>
          <w:rFonts w:ascii="Times New Roman" w:hAnsi="Times New Roman" w:cs="Times New Roman" w:hint="eastAsia"/>
          <w:sz w:val="22"/>
        </w:rPr>
        <w:t>p.36, all paras</w:t>
      </w:r>
    </w:p>
    <w:p w:rsidR="001B50D4" w:rsidRPr="00567EBD" w:rsidRDefault="00BB6CC4" w:rsidP="001B50D4">
      <w:pPr>
        <w:ind w:leftChars="300" w:left="630"/>
        <w:rPr>
          <w:rFonts w:ascii="Times New Roman" w:hAnsi="Times New Roman" w:cs="Times New Roman"/>
          <w:sz w:val="22"/>
        </w:rPr>
      </w:pPr>
      <w:r>
        <w:rPr>
          <w:rFonts w:ascii="Times New Roman" w:hAnsi="Times New Roman" w:cs="Times New Roman" w:hint="eastAsia"/>
          <w:sz w:val="22"/>
        </w:rPr>
        <w:t xml:space="preserve">Looking at three values in </w:t>
      </w:r>
      <w:r w:rsidR="002A24A8">
        <w:rPr>
          <w:rFonts w:ascii="Times New Roman" w:hAnsi="Times New Roman" w:cs="Times New Roman"/>
          <w:sz w:val="22"/>
        </w:rPr>
        <w:t>“</w:t>
      </w:r>
      <w:r w:rsidR="002A24A8">
        <w:rPr>
          <w:rFonts w:ascii="Times New Roman" w:hAnsi="Times New Roman" w:cs="Times New Roman" w:hint="eastAsia"/>
          <w:sz w:val="22"/>
        </w:rPr>
        <w:t>p-value.lower</w:t>
      </w:r>
      <w:r w:rsidR="002A24A8">
        <w:rPr>
          <w:rFonts w:ascii="Times New Roman" w:hAnsi="Times New Roman" w:cs="Times New Roman"/>
          <w:sz w:val="22"/>
        </w:rPr>
        <w:t>”</w:t>
      </w:r>
      <w:r w:rsidR="002A24A8">
        <w:rPr>
          <w:rFonts w:ascii="Times New Roman" w:hAnsi="Times New Roman" w:cs="Times New Roman" w:hint="eastAsia"/>
          <w:sz w:val="22"/>
        </w:rPr>
        <w:t xml:space="preserve">, </w:t>
      </w:r>
      <w:r w:rsidR="002A24A8">
        <w:rPr>
          <w:rFonts w:ascii="Times New Roman" w:hAnsi="Times New Roman" w:cs="Times New Roman"/>
          <w:sz w:val="22"/>
        </w:rPr>
        <w:t>“</w:t>
      </w:r>
      <w:r w:rsidR="002A24A8">
        <w:rPr>
          <w:rFonts w:ascii="Times New Roman" w:hAnsi="Times New Roman" w:cs="Times New Roman" w:hint="eastAsia"/>
          <w:sz w:val="22"/>
        </w:rPr>
        <w:t>p-value.mid</w:t>
      </w:r>
      <w:r w:rsidR="002A24A8">
        <w:rPr>
          <w:rFonts w:ascii="Times New Roman" w:hAnsi="Times New Roman" w:cs="Times New Roman"/>
          <w:sz w:val="22"/>
        </w:rPr>
        <w:t>”</w:t>
      </w:r>
      <w:r w:rsidR="002A24A8">
        <w:rPr>
          <w:rFonts w:ascii="Times New Roman" w:hAnsi="Times New Roman" w:cs="Times New Roman" w:hint="eastAsia"/>
          <w:sz w:val="22"/>
        </w:rPr>
        <w:t xml:space="preserve">, and </w:t>
      </w:r>
      <w:r w:rsidR="002A24A8">
        <w:rPr>
          <w:rFonts w:ascii="Times New Roman" w:hAnsi="Times New Roman" w:cs="Times New Roman"/>
          <w:sz w:val="22"/>
        </w:rPr>
        <w:t>“</w:t>
      </w:r>
      <w:r w:rsidR="002A24A8">
        <w:rPr>
          <w:rFonts w:ascii="Times New Roman" w:hAnsi="Times New Roman" w:cs="Times New Roman" w:hint="eastAsia"/>
          <w:sz w:val="22"/>
        </w:rPr>
        <w:t>p-value.upper</w:t>
      </w:r>
      <w:r w:rsidR="002A24A8">
        <w:rPr>
          <w:rFonts w:ascii="Times New Roman" w:hAnsi="Times New Roman" w:cs="Times New Roman"/>
          <w:sz w:val="22"/>
        </w:rPr>
        <w:t>”</w:t>
      </w:r>
      <w:r>
        <w:rPr>
          <w:rFonts w:ascii="Times New Roman" w:hAnsi="Times New Roman" w:cs="Times New Roman" w:hint="eastAsia"/>
          <w:sz w:val="22"/>
        </w:rPr>
        <w:t xml:space="preserve">, I interpret that </w:t>
      </w:r>
      <w:r w:rsidR="00DE027D">
        <w:rPr>
          <w:rFonts w:ascii="Times New Roman" w:hAnsi="Times New Roman" w:cs="Times New Roman" w:hint="eastAsia"/>
          <w:sz w:val="22"/>
        </w:rPr>
        <w:t>a</w:t>
      </w:r>
      <w:r>
        <w:rPr>
          <w:rFonts w:ascii="Times New Roman" w:hAnsi="Times New Roman" w:cs="Times New Roman" w:hint="eastAsia"/>
          <w:sz w:val="22"/>
        </w:rPr>
        <w:t xml:space="preserve"> variable is not correlated with rejection if all three </w:t>
      </w:r>
      <w:r w:rsidR="00DE027D">
        <w:rPr>
          <w:rFonts w:ascii="Times New Roman" w:hAnsi="Times New Roman" w:cs="Times New Roman" w:hint="eastAsia"/>
          <w:sz w:val="22"/>
        </w:rPr>
        <w:t>p-</w:t>
      </w:r>
      <w:r>
        <w:rPr>
          <w:rFonts w:ascii="Times New Roman" w:hAnsi="Times New Roman" w:cs="Times New Roman" w:hint="eastAsia"/>
          <w:sz w:val="22"/>
        </w:rPr>
        <w:t xml:space="preserve">values are larger than 0.05 (the conventional level of statistical significance). However, those with p-values </w:t>
      </w:r>
      <w:r w:rsidR="00DE027D">
        <w:rPr>
          <w:rFonts w:ascii="Times New Roman" w:hAnsi="Times New Roman" w:cs="Times New Roman" w:hint="eastAsia"/>
          <w:sz w:val="22"/>
        </w:rPr>
        <w:t>around</w:t>
      </w:r>
      <w:r>
        <w:rPr>
          <w:rFonts w:ascii="Times New Roman" w:hAnsi="Times New Roman" w:cs="Times New Roman" w:hint="eastAsia"/>
          <w:sz w:val="22"/>
        </w:rPr>
        <w:t xml:space="preserve"> 0.1 </w:t>
      </w:r>
      <w:r w:rsidR="00DE027D">
        <w:rPr>
          <w:rFonts w:ascii="Times New Roman" w:hAnsi="Times New Roman" w:cs="Times New Roman" w:hint="eastAsia"/>
          <w:sz w:val="22"/>
        </w:rPr>
        <w:t xml:space="preserve">(or larger) </w:t>
      </w:r>
      <w:r>
        <w:rPr>
          <w:rFonts w:ascii="Times New Roman" w:hAnsi="Times New Roman" w:cs="Times New Roman" w:hint="eastAsia"/>
          <w:sz w:val="22"/>
        </w:rPr>
        <w:t xml:space="preserve">are often discussed as the covariates of rejection, e.g., Tables B1 and B5 for HeadLiteracy; Table B2 for FloodInRd1; Tables B10 and B11 for household size, etc. In general, what is the criteria for discussion here? As this is </w:t>
      </w:r>
      <w:r>
        <w:rPr>
          <w:rFonts w:ascii="Times New Roman" w:hAnsi="Times New Roman" w:cs="Times New Roman"/>
          <w:sz w:val="22"/>
        </w:rPr>
        <w:t>a</w:t>
      </w:r>
      <w:r>
        <w:rPr>
          <w:rFonts w:ascii="Times New Roman" w:hAnsi="Times New Roman" w:cs="Times New Roman" w:hint="eastAsia"/>
          <w:sz w:val="22"/>
        </w:rPr>
        <w:t xml:space="preserve">n appendix to discuss potential bias due to non-random rejection, it is better to emphasize the lack of </w:t>
      </w:r>
      <w:r>
        <w:rPr>
          <w:rFonts w:ascii="Times New Roman" w:hAnsi="Times New Roman" w:cs="Times New Roman" w:hint="eastAsia"/>
          <w:sz w:val="22"/>
        </w:rPr>
        <w:lastRenderedPageBreak/>
        <w:t>correlates, I think. Then we should use p-value of 0.05 as the cut-off.</w:t>
      </w:r>
    </w:p>
    <w:p w:rsidR="001B50D4" w:rsidRDefault="001B50D4" w:rsidP="001B50D4">
      <w:pPr>
        <w:rPr>
          <w:rFonts w:ascii="Times New Roman" w:hAnsi="Times New Roman" w:cs="Times New Roman"/>
          <w:sz w:val="22"/>
        </w:rPr>
      </w:pPr>
    </w:p>
    <w:p w:rsidR="001B50D4" w:rsidRDefault="00BB6CC4" w:rsidP="001B50D4">
      <w:pPr>
        <w:rPr>
          <w:rFonts w:ascii="Times New Roman" w:hAnsi="Times New Roman" w:cs="Times New Roman"/>
          <w:sz w:val="22"/>
        </w:rPr>
      </w:pPr>
      <w:r>
        <w:rPr>
          <w:rFonts w:ascii="Times New Roman" w:hAnsi="Times New Roman" w:cs="Times New Roman" w:hint="eastAsia"/>
          <w:sz w:val="22"/>
        </w:rPr>
        <w:t xml:space="preserve">p.39, para </w:t>
      </w:r>
      <w:r w:rsidR="00947025">
        <w:rPr>
          <w:rFonts w:ascii="Times New Roman" w:hAnsi="Times New Roman" w:cs="Times New Roman" w:hint="eastAsia"/>
          <w:sz w:val="22"/>
        </w:rPr>
        <w:t>1</w:t>
      </w:r>
      <w:r w:rsidR="001B50D4">
        <w:rPr>
          <w:rFonts w:ascii="Times New Roman" w:hAnsi="Times New Roman" w:cs="Times New Roman" w:hint="eastAsia"/>
          <w:sz w:val="22"/>
        </w:rPr>
        <w:t xml:space="preserve"> </w:t>
      </w:r>
      <w:r w:rsidR="001B50D4" w:rsidRPr="008D2657">
        <w:rPr>
          <w:rFonts w:ascii="Times New Roman" w:hAnsi="Times New Roman" w:cs="Times New Roman"/>
          <w:sz w:val="22"/>
        </w:rPr>
        <w:t>"</w:t>
      </w:r>
      <w:r w:rsidR="00947025" w:rsidRPr="00947025">
        <w:rPr>
          <w:rFonts w:ascii="Times New Roman" w:hAnsi="Times New Roman" w:cs="Times New Roman"/>
          <w:sz w:val="22"/>
        </w:rPr>
        <w:t xml:space="preserve">Table C1 shows results from tests of independence between attriters and non-attriters. We see the moderate rate of attrition is not correlated with household level characteristics at the conventional p value level. </w:t>
      </w:r>
      <w:del w:id="106" w:author="作成者">
        <w:r w:rsidR="00947025" w:rsidRPr="00947025" w:rsidDel="00947025">
          <w:rPr>
            <w:rFonts w:ascii="Times New Roman" w:hAnsi="Times New Roman" w:cs="Times New Roman"/>
            <w:sz w:val="22"/>
          </w:rPr>
          <w:delText xml:space="preserve">Productive asset amounts seem to differ between attriters and non-attriters, with the former being larger than the latter. This positive attrition selection can cause underestimation of impacts, if the asset values are positively correlated with entrepreneurial capacity. </w:delText>
        </w:r>
      </w:del>
      <w:r w:rsidR="00947025" w:rsidRPr="00947025">
        <w:rPr>
          <w:rFonts w:ascii="Times New Roman" w:hAnsi="Times New Roman" w:cs="Times New Roman"/>
          <w:sz w:val="22"/>
        </w:rPr>
        <w:t xml:space="preserve">Table C2 shows attrition in the traditional arm. Household heads of attriters are relatively less literate than nonattriters. Table C3 compares attriters and non-attriters in the non-traditional arm. Unlike traditional arm attriters, non-traditional arm attriters have more literate household heads, have a larger household size, </w:t>
      </w:r>
      <w:del w:id="107" w:author="作成者">
        <w:r w:rsidR="00947025" w:rsidRPr="00947025" w:rsidDel="00947025">
          <w:rPr>
            <w:rFonts w:ascii="Times New Roman" w:hAnsi="Times New Roman" w:cs="Times New Roman"/>
            <w:sz w:val="22"/>
          </w:rPr>
          <w:delText xml:space="preserve">are more exposed to floods, </w:delText>
        </w:r>
      </w:del>
      <w:r w:rsidR="00947025" w:rsidRPr="00947025">
        <w:rPr>
          <w:rFonts w:ascii="Times New Roman" w:hAnsi="Times New Roman" w:cs="Times New Roman"/>
          <w:sz w:val="22"/>
        </w:rPr>
        <w:t>and have larger productive assets.</w:t>
      </w:r>
      <w:r w:rsidR="001B50D4" w:rsidRPr="008D2657">
        <w:rPr>
          <w:rFonts w:ascii="Times New Roman" w:hAnsi="Times New Roman" w:cs="Times New Roman"/>
          <w:sz w:val="22"/>
        </w:rPr>
        <w:t>"</w:t>
      </w:r>
    </w:p>
    <w:p w:rsidR="001B50D4" w:rsidRPr="00567EBD" w:rsidRDefault="00947025" w:rsidP="001B50D4">
      <w:pPr>
        <w:ind w:leftChars="300" w:left="630"/>
        <w:rPr>
          <w:rFonts w:ascii="Times New Roman" w:hAnsi="Times New Roman" w:cs="Times New Roman"/>
          <w:sz w:val="22"/>
        </w:rPr>
      </w:pPr>
      <w:r>
        <w:rPr>
          <w:rFonts w:ascii="Times New Roman" w:hAnsi="Times New Roman" w:cs="Times New Roman" w:hint="eastAsia"/>
          <w:sz w:val="22"/>
        </w:rPr>
        <w:t xml:space="preserve">Same comment as above. The deleted portions are those I found p-values </w:t>
      </w:r>
      <w:r w:rsidR="00DE027D">
        <w:rPr>
          <w:rFonts w:ascii="Times New Roman" w:hAnsi="Times New Roman" w:cs="Times New Roman" w:hint="eastAsia"/>
          <w:sz w:val="22"/>
        </w:rPr>
        <w:t xml:space="preserve">much </w:t>
      </w:r>
      <w:r>
        <w:rPr>
          <w:rFonts w:ascii="Times New Roman" w:hAnsi="Times New Roman" w:cs="Times New Roman" w:hint="eastAsia"/>
          <w:sz w:val="22"/>
        </w:rPr>
        <w:t>larger than 0.05.</w:t>
      </w:r>
    </w:p>
    <w:p w:rsidR="001B50D4" w:rsidRDefault="001B50D4" w:rsidP="001B50D4">
      <w:pPr>
        <w:rPr>
          <w:rFonts w:ascii="Times New Roman" w:hAnsi="Times New Roman" w:cs="Times New Roman"/>
          <w:sz w:val="22"/>
        </w:rPr>
      </w:pPr>
    </w:p>
    <w:p w:rsidR="001B50D4" w:rsidRDefault="00DE027D" w:rsidP="001B50D4">
      <w:pPr>
        <w:rPr>
          <w:rFonts w:ascii="Times New Roman" w:hAnsi="Times New Roman" w:cs="Times New Roman"/>
          <w:sz w:val="22"/>
        </w:rPr>
      </w:pPr>
      <w:r>
        <w:rPr>
          <w:rFonts w:ascii="Times New Roman" w:hAnsi="Times New Roman" w:cs="Times New Roman" w:hint="eastAsia"/>
          <w:sz w:val="22"/>
        </w:rPr>
        <w:t>*</w:t>
      </w:r>
      <w:r w:rsidR="00947025">
        <w:rPr>
          <w:rFonts w:ascii="Times New Roman" w:hAnsi="Times New Roman" w:cs="Times New Roman" w:hint="eastAsia"/>
          <w:sz w:val="22"/>
        </w:rPr>
        <w:t>p.39, para 2</w:t>
      </w:r>
      <w:r w:rsidR="001B50D4">
        <w:rPr>
          <w:rFonts w:ascii="Times New Roman" w:hAnsi="Times New Roman" w:cs="Times New Roman" w:hint="eastAsia"/>
          <w:sz w:val="22"/>
        </w:rPr>
        <w:t xml:space="preserve"> </w:t>
      </w:r>
      <w:r w:rsidR="001B50D4" w:rsidRPr="008D2657">
        <w:rPr>
          <w:rFonts w:ascii="Times New Roman" w:hAnsi="Times New Roman" w:cs="Times New Roman"/>
          <w:sz w:val="22"/>
        </w:rPr>
        <w:t>"</w:t>
      </w:r>
      <w:r w:rsidR="00947025" w:rsidRPr="00947025">
        <w:rPr>
          <w:rFonts w:ascii="Times New Roman" w:hAnsi="Times New Roman" w:cs="Times New Roman"/>
          <w:sz w:val="22"/>
        </w:rPr>
        <w:t>Table C5 picks up only program surviving members (nonattrited and loan recepients) have greater asset values than non-survivors.</w:t>
      </w:r>
      <w:r w:rsidR="001B50D4" w:rsidRPr="008D2657">
        <w:rPr>
          <w:rFonts w:ascii="Times New Roman" w:hAnsi="Times New Roman" w:cs="Times New Roman"/>
          <w:sz w:val="22"/>
        </w:rPr>
        <w:t>"</w:t>
      </w:r>
    </w:p>
    <w:p w:rsidR="00307AF7" w:rsidRDefault="00947025" w:rsidP="001B50D4">
      <w:pPr>
        <w:ind w:leftChars="300" w:left="630"/>
        <w:rPr>
          <w:rFonts w:ascii="Times New Roman" w:hAnsi="Times New Roman" w:cs="Times New Roman"/>
          <w:sz w:val="22"/>
        </w:rPr>
      </w:pPr>
      <w:r>
        <w:rPr>
          <w:rFonts w:ascii="Times New Roman" w:hAnsi="Times New Roman" w:cs="Times New Roman" w:hint="eastAsia"/>
          <w:sz w:val="22"/>
        </w:rPr>
        <w:t xml:space="preserve">This paragraph and Tables C5-C7 need introductory sentences before discussing the correlates. Tables B1-B12 discuss correlates of rejection, whereas Tables C1-C4 discuss correlates of attrition. In contrast, Tables C5-C7 discuss the intersection of both. Why we need to discuss the intersection? </w:t>
      </w:r>
      <w:r w:rsidR="00307AF7">
        <w:rPr>
          <w:rFonts w:ascii="Times New Roman" w:hAnsi="Times New Roman" w:cs="Times New Roman" w:hint="eastAsia"/>
          <w:sz w:val="22"/>
        </w:rPr>
        <w:t>First, m</w:t>
      </w:r>
      <w:r>
        <w:rPr>
          <w:rFonts w:ascii="Times New Roman" w:hAnsi="Times New Roman" w:cs="Times New Roman" w:hint="eastAsia"/>
          <w:sz w:val="22"/>
        </w:rPr>
        <w:t xml:space="preserve">otivating sentences are needed. </w:t>
      </w:r>
      <w:r w:rsidR="00307AF7">
        <w:rPr>
          <w:rFonts w:ascii="Times New Roman" w:hAnsi="Times New Roman" w:cs="Times New Roman" w:hint="eastAsia"/>
          <w:sz w:val="22"/>
        </w:rPr>
        <w:t xml:space="preserve">Second, after showing Table C5, we compare CowArm with others. This appears ad hoc and </w:t>
      </w:r>
      <w:r w:rsidR="00307AF7">
        <w:rPr>
          <w:rFonts w:ascii="Times New Roman" w:hAnsi="Times New Roman" w:cs="Times New Roman"/>
          <w:sz w:val="22"/>
        </w:rPr>
        <w:t>arbitrary</w:t>
      </w:r>
      <w:r w:rsidR="00307AF7">
        <w:rPr>
          <w:rFonts w:ascii="Times New Roman" w:hAnsi="Times New Roman" w:cs="Times New Roman" w:hint="eastAsia"/>
          <w:sz w:val="22"/>
        </w:rPr>
        <w:t xml:space="preserve">. However, I like the interpretations of Tables C6-C7. So I prefer to </w:t>
      </w:r>
      <w:r w:rsidR="00FD4CDE">
        <w:rPr>
          <w:rFonts w:ascii="Times New Roman" w:hAnsi="Times New Roman" w:cs="Times New Roman" w:hint="eastAsia"/>
          <w:sz w:val="22"/>
        </w:rPr>
        <w:t>keep</w:t>
      </w:r>
      <w:r w:rsidR="00307AF7">
        <w:rPr>
          <w:rFonts w:ascii="Times New Roman" w:hAnsi="Times New Roman" w:cs="Times New Roman" w:hint="eastAsia"/>
          <w:sz w:val="22"/>
        </w:rPr>
        <w:t xml:space="preserve"> this subsection</w:t>
      </w:r>
      <w:r w:rsidR="00FD4CDE">
        <w:rPr>
          <w:rFonts w:ascii="Times New Roman" w:hAnsi="Times New Roman" w:cs="Times New Roman" w:hint="eastAsia"/>
          <w:sz w:val="22"/>
        </w:rPr>
        <w:t xml:space="preserve"> in the appendix</w:t>
      </w:r>
      <w:r w:rsidR="00307AF7">
        <w:rPr>
          <w:rFonts w:ascii="Times New Roman" w:hAnsi="Times New Roman" w:cs="Times New Roman" w:hint="eastAsia"/>
          <w:sz w:val="22"/>
        </w:rPr>
        <w:t xml:space="preserve">. </w:t>
      </w:r>
      <w:r w:rsidR="00FD4CDE">
        <w:rPr>
          <w:rFonts w:ascii="Times New Roman" w:hAnsi="Times New Roman" w:cs="Times New Roman" w:hint="eastAsia"/>
          <w:sz w:val="22"/>
        </w:rPr>
        <w:t>Then w</w:t>
      </w:r>
      <w:r w:rsidR="00307AF7">
        <w:rPr>
          <w:rFonts w:ascii="Times New Roman" w:hAnsi="Times New Roman" w:cs="Times New Roman" w:hint="eastAsia"/>
          <w:sz w:val="22"/>
        </w:rPr>
        <w:t>e need some justification of the comparison.</w:t>
      </w:r>
      <w:r w:rsidR="00DE027D">
        <w:rPr>
          <w:rFonts w:ascii="Times New Roman" w:hAnsi="Times New Roman" w:cs="Times New Roman" w:hint="eastAsia"/>
          <w:sz w:val="22"/>
        </w:rPr>
        <w:t xml:space="preserve"> </w:t>
      </w:r>
      <w:r w:rsidR="00500BAB">
        <w:rPr>
          <w:rFonts w:ascii="Times New Roman" w:hAnsi="Times New Roman" w:cs="Times New Roman" w:hint="eastAsia"/>
          <w:sz w:val="22"/>
        </w:rPr>
        <w:t xml:space="preserve">Furthermore, I feel it odd to call the intersection of non-attritors and loan recipients as </w:t>
      </w:r>
      <w:r w:rsidR="00500BAB">
        <w:rPr>
          <w:rFonts w:ascii="Times New Roman" w:hAnsi="Times New Roman" w:cs="Times New Roman"/>
          <w:sz w:val="22"/>
        </w:rPr>
        <w:t>“</w:t>
      </w:r>
      <w:r w:rsidR="00500BAB">
        <w:rPr>
          <w:rFonts w:ascii="Times New Roman" w:hAnsi="Times New Roman" w:cs="Times New Roman" w:hint="eastAsia"/>
          <w:sz w:val="22"/>
        </w:rPr>
        <w:t>survivors</w:t>
      </w:r>
      <w:r w:rsidR="00500BAB">
        <w:rPr>
          <w:rFonts w:ascii="Times New Roman" w:hAnsi="Times New Roman" w:cs="Times New Roman"/>
          <w:sz w:val="22"/>
        </w:rPr>
        <w:t>”</w:t>
      </w:r>
      <w:r w:rsidR="00500BAB">
        <w:rPr>
          <w:rFonts w:ascii="Times New Roman" w:hAnsi="Times New Roman" w:cs="Times New Roman" w:hint="eastAsia"/>
          <w:sz w:val="22"/>
        </w:rPr>
        <w:t xml:space="preserve">. Is it common? Can we find a better term? </w:t>
      </w:r>
      <w:r w:rsidR="00DE027D">
        <w:rPr>
          <w:rFonts w:ascii="Times New Roman" w:hAnsi="Times New Roman" w:cs="Times New Roman" w:hint="eastAsia"/>
          <w:sz w:val="22"/>
        </w:rPr>
        <w:t xml:space="preserve">I would appreciate much if Seiro-san will add something </w:t>
      </w:r>
      <w:r w:rsidR="00500BAB">
        <w:rPr>
          <w:rFonts w:ascii="Times New Roman" w:hAnsi="Times New Roman" w:cs="Times New Roman" w:hint="eastAsia"/>
          <w:sz w:val="22"/>
        </w:rPr>
        <w:t>to address these issues.</w:t>
      </w:r>
    </w:p>
    <w:p w:rsidR="001B50D4" w:rsidRDefault="001B50D4" w:rsidP="001B50D4">
      <w:pPr>
        <w:rPr>
          <w:rFonts w:ascii="Times New Roman" w:hAnsi="Times New Roman" w:cs="Times New Roman"/>
          <w:sz w:val="22"/>
        </w:rPr>
      </w:pPr>
    </w:p>
    <w:p w:rsidR="001B50D4" w:rsidRDefault="001B50D4" w:rsidP="001B50D4">
      <w:pPr>
        <w:rPr>
          <w:rFonts w:ascii="Times New Roman" w:hAnsi="Times New Roman" w:cs="Times New Roman"/>
          <w:sz w:val="22"/>
        </w:rPr>
      </w:pPr>
      <w:r>
        <w:rPr>
          <w:rFonts w:ascii="Times New Roman" w:hAnsi="Times New Roman" w:cs="Times New Roman" w:hint="eastAsia"/>
          <w:sz w:val="22"/>
        </w:rPr>
        <w:t>p</w:t>
      </w:r>
      <w:bookmarkStart w:id="108" w:name="_GoBack"/>
      <w:bookmarkEnd w:id="108"/>
      <w:r>
        <w:rPr>
          <w:rFonts w:ascii="Times New Roman" w:hAnsi="Times New Roman" w:cs="Times New Roman" w:hint="eastAsia"/>
          <w:sz w:val="22"/>
        </w:rPr>
        <w:t>.</w:t>
      </w:r>
      <w:r w:rsidR="00307AF7">
        <w:rPr>
          <w:rFonts w:ascii="Times New Roman" w:hAnsi="Times New Roman" w:cs="Times New Roman" w:hint="eastAsia"/>
          <w:sz w:val="22"/>
        </w:rPr>
        <w:t>40</w:t>
      </w:r>
      <w:r>
        <w:rPr>
          <w:rFonts w:ascii="Times New Roman" w:hAnsi="Times New Roman" w:cs="Times New Roman" w:hint="eastAsia"/>
          <w:sz w:val="22"/>
        </w:rPr>
        <w:t>, title</w:t>
      </w:r>
      <w:r w:rsidR="00307AF7">
        <w:rPr>
          <w:rFonts w:ascii="Times New Roman" w:hAnsi="Times New Roman" w:cs="Times New Roman" w:hint="eastAsia"/>
          <w:sz w:val="22"/>
        </w:rPr>
        <w:t xml:space="preserve"> of the section</w:t>
      </w:r>
      <w:r>
        <w:rPr>
          <w:rFonts w:ascii="Times New Roman" w:hAnsi="Times New Roman" w:cs="Times New Roman" w:hint="eastAsia"/>
          <w:sz w:val="22"/>
        </w:rPr>
        <w:t xml:space="preserve"> </w:t>
      </w:r>
      <w:r w:rsidRPr="008D2657">
        <w:rPr>
          <w:rFonts w:ascii="Times New Roman" w:hAnsi="Times New Roman" w:cs="Times New Roman"/>
          <w:sz w:val="22"/>
        </w:rPr>
        <w:t>"</w:t>
      </w:r>
      <w:r w:rsidR="00307AF7">
        <w:rPr>
          <w:rFonts w:ascii="Times New Roman" w:hAnsi="Times New Roman" w:cs="Times New Roman" w:hint="eastAsia"/>
          <w:sz w:val="22"/>
        </w:rPr>
        <w:t>D Estimated results</w:t>
      </w:r>
      <w:r w:rsidRPr="008D2657">
        <w:rPr>
          <w:rFonts w:ascii="Times New Roman" w:hAnsi="Times New Roman" w:cs="Times New Roman"/>
          <w:sz w:val="22"/>
        </w:rPr>
        <w:t>"</w:t>
      </w:r>
    </w:p>
    <w:p w:rsidR="001B50D4" w:rsidRPr="00567EBD" w:rsidRDefault="00307AF7" w:rsidP="001B50D4">
      <w:pPr>
        <w:ind w:leftChars="300" w:left="630"/>
        <w:rPr>
          <w:rFonts w:ascii="Times New Roman" w:hAnsi="Times New Roman" w:cs="Times New Roman"/>
          <w:sz w:val="22"/>
        </w:rPr>
      </w:pPr>
      <w:r>
        <w:rPr>
          <w:rFonts w:ascii="Times New Roman" w:hAnsi="Times New Roman" w:cs="Times New Roman"/>
          <w:sz w:val="22"/>
        </w:rPr>
        <w:t>“</w:t>
      </w:r>
      <w:r w:rsidR="00FD4CDE">
        <w:rPr>
          <w:rFonts w:ascii="Times New Roman" w:hAnsi="Times New Roman" w:cs="Times New Roman" w:hint="eastAsia"/>
          <w:sz w:val="22"/>
        </w:rPr>
        <w:t xml:space="preserve">D </w:t>
      </w:r>
      <w:r w:rsidRPr="00307AF7">
        <w:rPr>
          <w:rFonts w:ascii="Times New Roman" w:hAnsi="Times New Roman" w:cs="Times New Roman" w:hint="eastAsia"/>
          <w:color w:val="0070C0"/>
          <w:sz w:val="22"/>
        </w:rPr>
        <w:t>Estimation</w:t>
      </w:r>
      <w:r>
        <w:rPr>
          <w:rFonts w:ascii="Times New Roman" w:hAnsi="Times New Roman" w:cs="Times New Roman" w:hint="eastAsia"/>
          <w:sz w:val="22"/>
        </w:rPr>
        <w:t xml:space="preserve"> results</w:t>
      </w:r>
      <w:r>
        <w:rPr>
          <w:rFonts w:ascii="Times New Roman" w:hAnsi="Times New Roman" w:cs="Times New Roman"/>
          <w:sz w:val="22"/>
        </w:rPr>
        <w:t>”</w:t>
      </w:r>
      <w:r>
        <w:rPr>
          <w:rFonts w:ascii="Times New Roman" w:hAnsi="Times New Roman" w:cs="Times New Roman" w:hint="eastAsia"/>
          <w:sz w:val="22"/>
        </w:rPr>
        <w:t xml:space="preserve"> appears better.</w:t>
      </w:r>
      <w:r w:rsidR="002B2DE1">
        <w:rPr>
          <w:rFonts w:ascii="Times New Roman" w:hAnsi="Times New Roman" w:cs="Times New Roman" w:hint="eastAsia"/>
          <w:sz w:val="22"/>
        </w:rPr>
        <w:t xml:space="preserve"> My preference to have </w:t>
      </w:r>
      <w:r w:rsidR="002B2DE1">
        <w:rPr>
          <w:rFonts w:ascii="Times New Roman" w:hAnsi="Times New Roman" w:cs="Times New Roman"/>
          <w:sz w:val="22"/>
        </w:rPr>
        <w:t>“</w:t>
      </w:r>
      <w:r w:rsidR="002B2DE1" w:rsidRPr="002B2DE1">
        <w:rPr>
          <w:rFonts w:ascii="Times New Roman" w:hAnsi="Times New Roman" w:cs="Times New Roman" w:hint="eastAsia"/>
          <w:color w:val="0070C0"/>
          <w:sz w:val="22"/>
        </w:rPr>
        <w:t>D Estimation results for the impact</w:t>
      </w:r>
      <w:r w:rsidR="002B2DE1">
        <w:rPr>
          <w:rFonts w:ascii="Times New Roman" w:hAnsi="Times New Roman" w:cs="Times New Roman"/>
          <w:sz w:val="22"/>
        </w:rPr>
        <w:t>”</w:t>
      </w:r>
      <w:r w:rsidR="002B2DE1">
        <w:rPr>
          <w:rFonts w:ascii="Times New Roman" w:hAnsi="Times New Roman" w:cs="Times New Roman" w:hint="eastAsia"/>
          <w:sz w:val="22"/>
        </w:rPr>
        <w:t xml:space="preserve"> for ANCOVA impact tables. </w:t>
      </w:r>
      <w:r w:rsidR="001554AD">
        <w:rPr>
          <w:rFonts w:ascii="Times New Roman" w:hAnsi="Times New Roman" w:cs="Times New Roman" w:hint="eastAsia"/>
          <w:sz w:val="22"/>
        </w:rPr>
        <w:t>Regarding t</w:t>
      </w:r>
      <w:r w:rsidR="002B2DE1">
        <w:rPr>
          <w:rFonts w:ascii="Times New Roman" w:hAnsi="Times New Roman" w:cs="Times New Roman" w:hint="eastAsia"/>
          <w:sz w:val="22"/>
        </w:rPr>
        <w:t xml:space="preserve">he last table </w:t>
      </w:r>
      <w:r w:rsidR="001554AD">
        <w:rPr>
          <w:rFonts w:ascii="Times New Roman" w:hAnsi="Times New Roman" w:cs="Times New Roman" w:hint="eastAsia"/>
          <w:sz w:val="22"/>
        </w:rPr>
        <w:t>on</w:t>
      </w:r>
      <w:r w:rsidR="002B2DE1">
        <w:rPr>
          <w:rFonts w:ascii="Times New Roman" w:hAnsi="Times New Roman" w:cs="Times New Roman" w:hint="eastAsia"/>
          <w:sz w:val="22"/>
        </w:rPr>
        <w:t xml:space="preserve"> correlates of repayment shortfall, I feel it better to put it in a separate section in the appendix, as the nature of the data and the regression specification are completely different.</w:t>
      </w:r>
    </w:p>
    <w:p w:rsidR="001B50D4" w:rsidRDefault="001B50D4" w:rsidP="001B50D4">
      <w:pPr>
        <w:rPr>
          <w:rFonts w:ascii="Times New Roman" w:hAnsi="Times New Roman" w:cs="Times New Roman"/>
          <w:sz w:val="22"/>
        </w:rPr>
      </w:pPr>
    </w:p>
    <w:p w:rsidR="00307AF7" w:rsidRDefault="00307AF7" w:rsidP="00307AF7">
      <w:pPr>
        <w:rPr>
          <w:rFonts w:ascii="Times New Roman" w:hAnsi="Times New Roman" w:cs="Times New Roman"/>
          <w:sz w:val="22"/>
        </w:rPr>
      </w:pPr>
      <w:r>
        <w:rPr>
          <w:rFonts w:ascii="Times New Roman" w:hAnsi="Times New Roman" w:cs="Times New Roman" w:hint="eastAsia"/>
          <w:sz w:val="22"/>
        </w:rPr>
        <w:t xml:space="preserve">p.40, introduction of the section </w:t>
      </w:r>
      <w:r w:rsidRPr="008D2657">
        <w:rPr>
          <w:rFonts w:ascii="Times New Roman" w:hAnsi="Times New Roman" w:cs="Times New Roman"/>
          <w:sz w:val="22"/>
        </w:rPr>
        <w:t>"</w:t>
      </w:r>
      <w:r>
        <w:rPr>
          <w:rFonts w:ascii="Times New Roman" w:hAnsi="Times New Roman" w:cs="Times New Roman" w:hint="eastAsia"/>
          <w:sz w:val="22"/>
        </w:rPr>
        <w:t>D Estimated results</w:t>
      </w:r>
      <w:r w:rsidRPr="008D2657">
        <w:rPr>
          <w:rFonts w:ascii="Times New Roman" w:hAnsi="Times New Roman" w:cs="Times New Roman"/>
          <w:sz w:val="22"/>
        </w:rPr>
        <w:t>"</w:t>
      </w:r>
    </w:p>
    <w:p w:rsidR="004E3DD3" w:rsidRDefault="00307AF7" w:rsidP="00FB0E41">
      <w:pPr>
        <w:ind w:leftChars="300" w:left="630"/>
        <w:rPr>
          <w:rFonts w:ascii="Times New Roman" w:hAnsi="Times New Roman" w:cs="Times New Roman"/>
          <w:sz w:val="22"/>
        </w:rPr>
      </w:pPr>
      <w:r>
        <w:rPr>
          <w:rFonts w:ascii="Times New Roman" w:hAnsi="Times New Roman" w:cs="Times New Roman" w:hint="eastAsia"/>
          <w:sz w:val="22"/>
        </w:rPr>
        <w:t xml:space="preserve">It is </w:t>
      </w:r>
      <w:r w:rsidR="004E3DD3">
        <w:rPr>
          <w:rFonts w:ascii="Times New Roman" w:hAnsi="Times New Roman" w:cs="Times New Roman" w:hint="eastAsia"/>
          <w:sz w:val="22"/>
        </w:rPr>
        <w:t>easy</w:t>
      </w:r>
      <w:r>
        <w:rPr>
          <w:rFonts w:ascii="Times New Roman" w:hAnsi="Times New Roman" w:cs="Times New Roman" w:hint="eastAsia"/>
          <w:sz w:val="22"/>
        </w:rPr>
        <w:t xml:space="preserve"> for readers to understand tables if a paragraph or two are added before showing the tables. What is lacking is the explanation of different columns</w:t>
      </w:r>
      <w:r w:rsidR="001554AD">
        <w:rPr>
          <w:rFonts w:ascii="Times New Roman" w:hAnsi="Times New Roman" w:cs="Times New Roman" w:hint="eastAsia"/>
          <w:sz w:val="22"/>
        </w:rPr>
        <w:t xml:space="preserve"> in each table</w:t>
      </w:r>
      <w:r>
        <w:rPr>
          <w:rFonts w:ascii="Times New Roman" w:hAnsi="Times New Roman" w:cs="Times New Roman" w:hint="eastAsia"/>
          <w:sz w:val="22"/>
        </w:rPr>
        <w:t xml:space="preserve">. It is </w:t>
      </w:r>
      <w:r>
        <w:rPr>
          <w:rFonts w:ascii="Times New Roman" w:hAnsi="Times New Roman" w:cs="Times New Roman"/>
          <w:sz w:val="22"/>
        </w:rPr>
        <w:lastRenderedPageBreak/>
        <w:t>necessary</w:t>
      </w:r>
      <w:r>
        <w:rPr>
          <w:rFonts w:ascii="Times New Roman" w:hAnsi="Times New Roman" w:cs="Times New Roman" w:hint="eastAsia"/>
          <w:sz w:val="22"/>
        </w:rPr>
        <w:t xml:space="preserve"> to state that specification (2) in </w:t>
      </w:r>
      <w:r w:rsidR="004E3DD3">
        <w:rPr>
          <w:rFonts w:ascii="Times New Roman" w:hAnsi="Times New Roman" w:cs="Times New Roman" w:hint="eastAsia"/>
          <w:sz w:val="22"/>
        </w:rPr>
        <w:t>t</w:t>
      </w:r>
      <w:r>
        <w:rPr>
          <w:rFonts w:ascii="Times New Roman" w:hAnsi="Times New Roman" w:cs="Times New Roman" w:hint="eastAsia"/>
          <w:sz w:val="22"/>
        </w:rPr>
        <w:t>ables corresponds to equation (2) in the text</w:t>
      </w:r>
      <w:r w:rsidR="004E3DD3">
        <w:rPr>
          <w:rFonts w:ascii="Times New Roman" w:hAnsi="Times New Roman" w:cs="Times New Roman" w:hint="eastAsia"/>
          <w:sz w:val="22"/>
        </w:rPr>
        <w:t>,</w:t>
      </w:r>
      <w:r>
        <w:rPr>
          <w:rFonts w:ascii="Times New Roman" w:hAnsi="Times New Roman" w:cs="Times New Roman" w:hint="eastAsia"/>
          <w:sz w:val="22"/>
        </w:rPr>
        <w:t xml:space="preserve"> and specification (1) </w:t>
      </w:r>
      <w:r w:rsidR="004E3DD3">
        <w:rPr>
          <w:rFonts w:ascii="Times New Roman" w:hAnsi="Times New Roman" w:cs="Times New Roman" w:hint="eastAsia"/>
          <w:sz w:val="22"/>
        </w:rPr>
        <w:t xml:space="preserve">in table </w:t>
      </w:r>
      <w:r w:rsidRPr="00307AF7">
        <w:rPr>
          <w:rFonts w:ascii="Times New Roman" w:hAnsi="Times New Roman" w:cs="Times New Roman"/>
          <w:sz w:val="22"/>
        </w:rPr>
        <w:t>is an OLS regression without the baseline outcome</w:t>
      </w:r>
      <w:r w:rsidR="001554AD">
        <w:rPr>
          <w:rFonts w:ascii="Times New Roman" w:hAnsi="Times New Roman" w:cs="Times New Roman" w:hint="eastAsia"/>
          <w:sz w:val="22"/>
        </w:rPr>
        <w:t>, which</w:t>
      </w:r>
      <w:r w:rsidRPr="00307AF7">
        <w:rPr>
          <w:rFonts w:ascii="Times New Roman" w:hAnsi="Times New Roman" w:cs="Times New Roman"/>
          <w:sz w:val="22"/>
        </w:rPr>
        <w:t xml:space="preserve"> is intended to provide a reference for ANCOVA estimates.</w:t>
      </w:r>
      <w:r>
        <w:rPr>
          <w:rFonts w:ascii="Times New Roman" w:hAnsi="Times New Roman" w:cs="Times New Roman" w:hint="eastAsia"/>
          <w:sz w:val="22"/>
        </w:rPr>
        <w:t xml:space="preserve"> </w:t>
      </w:r>
    </w:p>
    <w:p w:rsidR="00FB0E41" w:rsidRDefault="00DE027D" w:rsidP="00FB0E41">
      <w:pPr>
        <w:ind w:leftChars="300" w:left="630"/>
        <w:rPr>
          <w:rFonts w:ascii="Times New Roman" w:hAnsi="Times New Roman" w:cs="Times New Roman"/>
          <w:sz w:val="22"/>
        </w:rPr>
      </w:pPr>
      <w:r>
        <w:rPr>
          <w:rFonts w:ascii="Times New Roman" w:hAnsi="Times New Roman" w:cs="Times New Roman" w:hint="eastAsia"/>
          <w:sz w:val="22"/>
        </w:rPr>
        <w:t xml:space="preserve">  </w:t>
      </w:r>
      <w:r w:rsidR="00307AF7">
        <w:rPr>
          <w:rFonts w:ascii="Times New Roman" w:hAnsi="Times New Roman" w:cs="Times New Roman" w:hint="eastAsia"/>
          <w:sz w:val="22"/>
        </w:rPr>
        <w:t xml:space="preserve">As most of notes are the same and lengthy, I prefer to move </w:t>
      </w:r>
      <w:r w:rsidR="004E3DD3">
        <w:rPr>
          <w:rFonts w:ascii="Times New Roman" w:hAnsi="Times New Roman" w:cs="Times New Roman" w:hint="eastAsia"/>
          <w:sz w:val="22"/>
        </w:rPr>
        <w:t xml:space="preserve">common </w:t>
      </w:r>
      <w:r w:rsidR="00307AF7">
        <w:rPr>
          <w:rFonts w:ascii="Times New Roman" w:hAnsi="Times New Roman" w:cs="Times New Roman" w:hint="eastAsia"/>
          <w:sz w:val="22"/>
        </w:rPr>
        <w:t>notes to th</w:t>
      </w:r>
      <w:r>
        <w:rPr>
          <w:rFonts w:ascii="Times New Roman" w:hAnsi="Times New Roman" w:cs="Times New Roman" w:hint="eastAsia"/>
          <w:sz w:val="22"/>
        </w:rPr>
        <w:t>ese introductory paragraphs</w:t>
      </w:r>
      <w:r w:rsidR="00307AF7">
        <w:rPr>
          <w:rFonts w:ascii="Times New Roman" w:hAnsi="Times New Roman" w:cs="Times New Roman" w:hint="eastAsia"/>
          <w:sz w:val="22"/>
        </w:rPr>
        <w:t xml:space="preserve"> before tables. </w:t>
      </w:r>
      <w:r w:rsidR="00FB0E41">
        <w:rPr>
          <w:rFonts w:ascii="Times New Roman" w:hAnsi="Times New Roman" w:cs="Times New Roman" w:hint="eastAsia"/>
          <w:sz w:val="22"/>
        </w:rPr>
        <w:t xml:space="preserve">Regarding typical notes (from Table D1), the information lacking is how to understand T=2, T=3, T=4, and N. (I received </w:t>
      </w:r>
      <w:r w:rsidR="00FB0E41">
        <w:rPr>
          <w:rFonts w:ascii="Times New Roman" w:hAnsi="Times New Roman" w:cs="Times New Roman"/>
          <w:sz w:val="22"/>
        </w:rPr>
        <w:t>from</w:t>
      </w:r>
      <w:r w:rsidR="00FB0E41">
        <w:rPr>
          <w:rFonts w:ascii="Times New Roman" w:hAnsi="Times New Roman" w:cs="Times New Roman" w:hint="eastAsia"/>
          <w:sz w:val="22"/>
        </w:rPr>
        <w:t xml:space="preserve"> Seiro-san that </w:t>
      </w:r>
      <w:r w:rsidR="00FB0E41">
        <w:rPr>
          <w:rFonts w:ascii="Times New Roman" w:hAnsi="Times New Roman" w:cs="Times New Roman"/>
          <w:sz w:val="22"/>
        </w:rPr>
        <w:t>“</w:t>
      </w:r>
      <w:r w:rsidR="00FB0E41" w:rsidRPr="00FB0E41">
        <w:rPr>
          <w:rFonts w:ascii="Times New Roman" w:hAnsi="Times New Roman" w:cs="Times New Roman"/>
          <w:sz w:val="22"/>
        </w:rPr>
        <w:t>We annotate the number of periods that a</w:t>
      </w:r>
      <w:r w:rsidR="00FB0E41">
        <w:rPr>
          <w:rFonts w:ascii="Times New Roman" w:hAnsi="Times New Roman" w:cs="Times New Roman" w:hint="eastAsia"/>
          <w:sz w:val="22"/>
        </w:rPr>
        <w:t xml:space="preserve"> </w:t>
      </w:r>
      <w:r w:rsidR="00FB0E41" w:rsidRPr="00FB0E41">
        <w:rPr>
          <w:rFonts w:ascii="Times New Roman" w:hAnsi="Times New Roman" w:cs="Times New Roman"/>
          <w:sz w:val="22"/>
        </w:rPr>
        <w:t xml:space="preserve">household is observed with "T". The total number of households </w:t>
      </w:r>
      <w:r w:rsidR="004E3DD3">
        <w:rPr>
          <w:rFonts w:ascii="Times New Roman" w:hAnsi="Times New Roman" w:cs="Times New Roman" w:hint="eastAsia"/>
          <w:sz w:val="22"/>
        </w:rPr>
        <w:t>is</w:t>
      </w:r>
      <w:r w:rsidR="00FB0E41">
        <w:rPr>
          <w:rFonts w:ascii="Times New Roman" w:hAnsi="Times New Roman" w:cs="Times New Roman" w:hint="eastAsia"/>
          <w:sz w:val="22"/>
        </w:rPr>
        <w:t xml:space="preserve"> </w:t>
      </w:r>
      <w:r w:rsidR="00FB0E41" w:rsidRPr="00FB0E41">
        <w:rPr>
          <w:rFonts w:ascii="Times New Roman" w:hAnsi="Times New Roman" w:cs="Times New Roman"/>
          <w:sz w:val="22"/>
        </w:rPr>
        <w:t>shown for each values of T. T=4 indicates the number of households</w:t>
      </w:r>
      <w:r w:rsidR="00FB0E41">
        <w:rPr>
          <w:rFonts w:ascii="Times New Roman" w:hAnsi="Times New Roman" w:cs="Times New Roman" w:hint="eastAsia"/>
          <w:sz w:val="22"/>
        </w:rPr>
        <w:t xml:space="preserve"> </w:t>
      </w:r>
      <w:r w:rsidR="00FB0E41" w:rsidRPr="00FB0E41">
        <w:rPr>
          <w:rFonts w:ascii="Times New Roman" w:hAnsi="Times New Roman" w:cs="Times New Roman"/>
          <w:sz w:val="22"/>
        </w:rPr>
        <w:t>with complete panel information, T=3 indicates number of households</w:t>
      </w:r>
      <w:r w:rsidR="00FB0E41">
        <w:rPr>
          <w:rFonts w:ascii="Times New Roman" w:hAnsi="Times New Roman" w:cs="Times New Roman" w:hint="eastAsia"/>
          <w:sz w:val="22"/>
        </w:rPr>
        <w:t xml:space="preserve"> </w:t>
      </w:r>
      <w:r w:rsidR="00FB0E41" w:rsidRPr="00FB0E41">
        <w:rPr>
          <w:rFonts w:ascii="Times New Roman" w:hAnsi="Times New Roman" w:cs="Times New Roman"/>
          <w:sz w:val="22"/>
        </w:rPr>
        <w:t>observed three times, T=2 indicates the number of households observed</w:t>
      </w:r>
      <w:r w:rsidR="00FB0E41">
        <w:rPr>
          <w:rFonts w:ascii="Times New Roman" w:hAnsi="Times New Roman" w:cs="Times New Roman" w:hint="eastAsia"/>
          <w:sz w:val="22"/>
        </w:rPr>
        <w:t xml:space="preserve"> </w:t>
      </w:r>
      <w:r w:rsidR="00FB0E41" w:rsidRPr="00FB0E41">
        <w:rPr>
          <w:rFonts w:ascii="Times New Roman" w:hAnsi="Times New Roman" w:cs="Times New Roman" w:hint="eastAsia"/>
          <w:sz w:val="22"/>
        </w:rPr>
        <w:t>twice.</w:t>
      </w:r>
      <w:r w:rsidR="00FB0E41">
        <w:rPr>
          <w:rFonts w:ascii="Times New Roman" w:hAnsi="Times New Roman" w:cs="Times New Roman"/>
          <w:sz w:val="22"/>
        </w:rPr>
        <w:t>”</w:t>
      </w:r>
      <w:r w:rsidR="00FB0E41" w:rsidRPr="00FB0E41">
        <w:rPr>
          <w:rFonts w:ascii="Times New Roman" w:hAnsi="Times New Roman" w:cs="Times New Roman" w:hint="eastAsia"/>
          <w:sz w:val="22"/>
        </w:rPr>
        <w:t xml:space="preserve"> </w:t>
      </w:r>
      <w:r w:rsidR="00FB0E41">
        <w:rPr>
          <w:rFonts w:ascii="Times New Roman" w:hAnsi="Times New Roman" w:cs="Times New Roman" w:hint="eastAsia"/>
          <w:sz w:val="22"/>
        </w:rPr>
        <w:t xml:space="preserve">This type of information needs to be shown. But not necessarily in all tables. We can avoid repetition by moving </w:t>
      </w:r>
      <w:r>
        <w:rPr>
          <w:rFonts w:ascii="Times New Roman" w:hAnsi="Times New Roman" w:cs="Times New Roman" w:hint="eastAsia"/>
          <w:sz w:val="22"/>
        </w:rPr>
        <w:t xml:space="preserve">common </w:t>
      </w:r>
      <w:r w:rsidR="00FB0E41">
        <w:rPr>
          <w:rFonts w:ascii="Times New Roman" w:hAnsi="Times New Roman" w:cs="Times New Roman" w:hint="eastAsia"/>
          <w:sz w:val="22"/>
        </w:rPr>
        <w:t xml:space="preserve">notes into the introduction of this section. In the current note, </w:t>
      </w:r>
      <w:r w:rsidR="00FB0E41">
        <w:rPr>
          <w:rFonts w:ascii="Times New Roman" w:hAnsi="Times New Roman" w:cs="Times New Roman"/>
          <w:sz w:val="22"/>
        </w:rPr>
        <w:t>“</w:t>
      </w:r>
      <w:r w:rsidR="00FB0E41" w:rsidRPr="00FB0E41">
        <w:rPr>
          <w:rFonts w:ascii="Times New Roman" w:hAnsi="Times New Roman" w:cs="Times New Roman"/>
          <w:sz w:val="22"/>
        </w:rPr>
        <w:t>Sample comprises of (1) continuing members, and (2) replacing members of early rejecters who received a loan prior to Janunary, 2015</w:t>
      </w:r>
      <w:r w:rsidR="00FB0E41">
        <w:rPr>
          <w:rFonts w:ascii="Times New Roman" w:hAnsi="Times New Roman" w:cs="Times New Roman"/>
          <w:sz w:val="22"/>
        </w:rPr>
        <w:t>”</w:t>
      </w:r>
      <w:r w:rsidR="00FB0E41">
        <w:rPr>
          <w:rFonts w:ascii="Times New Roman" w:hAnsi="Times New Roman" w:cs="Times New Roman" w:hint="eastAsia"/>
          <w:sz w:val="22"/>
        </w:rPr>
        <w:t xml:space="preserve"> is wrong. So it should be deleted</w:t>
      </w:r>
      <w:r w:rsidR="00FB0E41" w:rsidRPr="00FB0E41">
        <w:rPr>
          <w:rFonts w:ascii="Times New Roman" w:hAnsi="Times New Roman" w:cs="Times New Roman"/>
          <w:sz w:val="22"/>
        </w:rPr>
        <w:t>.</w:t>
      </w:r>
      <w:r w:rsidR="009C24C7">
        <w:rPr>
          <w:rFonts w:ascii="Times New Roman" w:hAnsi="Times New Roman" w:cs="Times New Roman" w:hint="eastAsia"/>
          <w:sz w:val="22"/>
        </w:rPr>
        <w:t xml:space="preserve"> In each table, if some notes are required for that particular table only, they should be put there.</w:t>
      </w:r>
    </w:p>
    <w:p w:rsidR="00FB0E41" w:rsidRDefault="00FB0E41" w:rsidP="00FB0E41">
      <w:pPr>
        <w:ind w:leftChars="300" w:left="630"/>
        <w:rPr>
          <w:rFonts w:ascii="Times New Roman" w:hAnsi="Times New Roman" w:cs="Times New Roman"/>
          <w:sz w:val="22"/>
        </w:rPr>
      </w:pPr>
    </w:p>
    <w:p w:rsidR="00FB0E41" w:rsidRDefault="00FB0E41" w:rsidP="00FB0E41">
      <w:pPr>
        <w:rPr>
          <w:rFonts w:ascii="Times New Roman" w:hAnsi="Times New Roman" w:cs="Times New Roman"/>
          <w:sz w:val="22"/>
        </w:rPr>
      </w:pPr>
      <w:r>
        <w:rPr>
          <w:rFonts w:ascii="Times New Roman" w:hAnsi="Times New Roman" w:cs="Times New Roman" w:hint="eastAsia"/>
          <w:sz w:val="22"/>
        </w:rPr>
        <w:t xml:space="preserve">pp.40-55, N for ANCOVA </w:t>
      </w:r>
      <w:r w:rsidR="001554AD">
        <w:rPr>
          <w:rFonts w:ascii="Times New Roman" w:hAnsi="Times New Roman" w:cs="Times New Roman" w:hint="eastAsia"/>
          <w:sz w:val="22"/>
        </w:rPr>
        <w:t xml:space="preserve">impact </w:t>
      </w:r>
      <w:r>
        <w:rPr>
          <w:rFonts w:ascii="Times New Roman" w:hAnsi="Times New Roman" w:cs="Times New Roman" w:hint="eastAsia"/>
          <w:sz w:val="22"/>
        </w:rPr>
        <w:t>tables</w:t>
      </w:r>
    </w:p>
    <w:p w:rsidR="00F91ABA" w:rsidRDefault="00FB0E41" w:rsidP="00FB0E41">
      <w:pPr>
        <w:ind w:leftChars="300" w:left="630"/>
        <w:rPr>
          <w:rFonts w:ascii="Times New Roman" w:hAnsi="Times New Roman" w:cs="Times New Roman"/>
          <w:sz w:val="22"/>
        </w:rPr>
      </w:pPr>
      <w:r>
        <w:rPr>
          <w:rFonts w:ascii="Times New Roman" w:hAnsi="Times New Roman" w:cs="Times New Roman" w:hint="eastAsia"/>
          <w:sz w:val="22"/>
        </w:rPr>
        <w:t>Based on Seiro-san</w:t>
      </w:r>
      <w:r>
        <w:rPr>
          <w:rFonts w:ascii="Times New Roman" w:hAnsi="Times New Roman" w:cs="Times New Roman"/>
          <w:sz w:val="22"/>
        </w:rPr>
        <w:t>’</w:t>
      </w:r>
      <w:r>
        <w:rPr>
          <w:rFonts w:ascii="Times New Roman" w:hAnsi="Times New Roman" w:cs="Times New Roman" w:hint="eastAsia"/>
          <w:sz w:val="22"/>
        </w:rPr>
        <w:t xml:space="preserve">s explanation, I understood that </w:t>
      </w:r>
      <w:r w:rsidRPr="00FB0E41">
        <w:rPr>
          <w:rFonts w:ascii="Times New Roman" w:hAnsi="Times New Roman" w:cs="Times New Roman"/>
          <w:sz w:val="22"/>
        </w:rPr>
        <w:t>"N" = "T=2"</w:t>
      </w:r>
      <w:r w:rsidR="00DE027D">
        <w:rPr>
          <w:rFonts w:ascii="Times New Roman" w:hAnsi="Times New Roman" w:cs="Times New Roman" w:hint="eastAsia"/>
          <w:sz w:val="22"/>
        </w:rPr>
        <w:t>*1</w:t>
      </w:r>
      <w:r w:rsidRPr="00FB0E41">
        <w:rPr>
          <w:rFonts w:ascii="Times New Roman" w:hAnsi="Times New Roman" w:cs="Times New Roman"/>
          <w:sz w:val="22"/>
        </w:rPr>
        <w:t xml:space="preserve"> + "T=3"*2 + "T=4"*3</w:t>
      </w:r>
      <w:r>
        <w:rPr>
          <w:rFonts w:ascii="Times New Roman" w:hAnsi="Times New Roman" w:cs="Times New Roman" w:hint="eastAsia"/>
          <w:sz w:val="22"/>
        </w:rPr>
        <w:t xml:space="preserve">. This is </w:t>
      </w:r>
      <w:r>
        <w:rPr>
          <w:rFonts w:ascii="Times New Roman" w:hAnsi="Times New Roman" w:cs="Times New Roman"/>
          <w:sz w:val="22"/>
        </w:rPr>
        <w:t>satisfied</w:t>
      </w:r>
      <w:r>
        <w:rPr>
          <w:rFonts w:ascii="Times New Roman" w:hAnsi="Times New Roman" w:cs="Times New Roman" w:hint="eastAsia"/>
          <w:sz w:val="22"/>
        </w:rPr>
        <w:t xml:space="preserve"> for </w:t>
      </w:r>
      <w:r w:rsidR="00F91ABA">
        <w:rPr>
          <w:rFonts w:ascii="Times New Roman" w:hAnsi="Times New Roman" w:cs="Times New Roman" w:hint="eastAsia"/>
          <w:sz w:val="22"/>
        </w:rPr>
        <w:t xml:space="preserve">Tables D1-D4 and Tables D7-D8. But not </w:t>
      </w:r>
      <w:r w:rsidR="00F91ABA">
        <w:rPr>
          <w:rFonts w:ascii="Times New Roman" w:hAnsi="Times New Roman" w:cs="Times New Roman"/>
          <w:sz w:val="22"/>
        </w:rPr>
        <w:t>satisfied</w:t>
      </w:r>
      <w:r w:rsidR="00F91ABA">
        <w:rPr>
          <w:rFonts w:ascii="Times New Roman" w:hAnsi="Times New Roman" w:cs="Times New Roman" w:hint="eastAsia"/>
          <w:sz w:val="22"/>
        </w:rPr>
        <w:t xml:space="preserve"> for other tables. Something is missing? Or the reported numbers are wrong and need correction?</w:t>
      </w:r>
    </w:p>
    <w:p w:rsidR="00307AF7" w:rsidRDefault="00307AF7" w:rsidP="001B50D4">
      <w:pPr>
        <w:rPr>
          <w:rFonts w:ascii="Times New Roman" w:hAnsi="Times New Roman" w:cs="Times New Roman"/>
          <w:sz w:val="22"/>
        </w:rPr>
      </w:pPr>
    </w:p>
    <w:p w:rsidR="001B50D4" w:rsidRDefault="001B50D4" w:rsidP="001B50D4">
      <w:pPr>
        <w:rPr>
          <w:rFonts w:ascii="Times New Roman" w:hAnsi="Times New Roman" w:cs="Times New Roman"/>
          <w:sz w:val="22"/>
        </w:rPr>
      </w:pPr>
      <w:r>
        <w:rPr>
          <w:rFonts w:ascii="Times New Roman" w:hAnsi="Times New Roman" w:cs="Times New Roman" w:hint="eastAsia"/>
          <w:sz w:val="22"/>
        </w:rPr>
        <w:t>p</w:t>
      </w:r>
      <w:r w:rsidR="00F91ABA">
        <w:rPr>
          <w:rFonts w:ascii="Times New Roman" w:hAnsi="Times New Roman" w:cs="Times New Roman" w:hint="eastAsia"/>
          <w:sz w:val="22"/>
        </w:rPr>
        <w:t>p</w:t>
      </w:r>
      <w:r>
        <w:rPr>
          <w:rFonts w:ascii="Times New Roman" w:hAnsi="Times New Roman" w:cs="Times New Roman" w:hint="eastAsia"/>
          <w:sz w:val="22"/>
        </w:rPr>
        <w:t>.</w:t>
      </w:r>
      <w:r w:rsidR="00F91ABA">
        <w:rPr>
          <w:rFonts w:ascii="Times New Roman" w:hAnsi="Times New Roman" w:cs="Times New Roman" w:hint="eastAsia"/>
          <w:sz w:val="22"/>
        </w:rPr>
        <w:t>5</w:t>
      </w:r>
      <w:r w:rsidR="00307AF7">
        <w:rPr>
          <w:rFonts w:ascii="Times New Roman" w:hAnsi="Times New Roman" w:cs="Times New Roman" w:hint="eastAsia"/>
          <w:sz w:val="22"/>
        </w:rPr>
        <w:t>0-</w:t>
      </w:r>
      <w:r w:rsidR="00F91ABA">
        <w:rPr>
          <w:rFonts w:ascii="Times New Roman" w:hAnsi="Times New Roman" w:cs="Times New Roman" w:hint="eastAsia"/>
          <w:sz w:val="22"/>
        </w:rPr>
        <w:t>57,</w:t>
      </w:r>
      <w:r>
        <w:rPr>
          <w:rFonts w:ascii="Times New Roman" w:hAnsi="Times New Roman" w:cs="Times New Roman" w:hint="eastAsia"/>
          <w:sz w:val="22"/>
        </w:rPr>
        <w:t xml:space="preserve"> </w:t>
      </w:r>
      <w:r w:rsidR="00F91ABA">
        <w:rPr>
          <w:rFonts w:ascii="Times New Roman" w:hAnsi="Times New Roman" w:cs="Times New Roman" w:hint="eastAsia"/>
          <w:sz w:val="22"/>
        </w:rPr>
        <w:t>table numbering</w:t>
      </w:r>
    </w:p>
    <w:p w:rsidR="00F91ABA" w:rsidRDefault="00F91ABA" w:rsidP="001B50D4">
      <w:pPr>
        <w:ind w:leftChars="300" w:left="630"/>
        <w:rPr>
          <w:rFonts w:ascii="Times New Roman" w:hAnsi="Times New Roman" w:cs="Times New Roman"/>
          <w:sz w:val="22"/>
        </w:rPr>
      </w:pPr>
      <w:r>
        <w:rPr>
          <w:rFonts w:ascii="Times New Roman" w:hAnsi="Times New Roman" w:cs="Times New Roman" w:hint="eastAsia"/>
          <w:sz w:val="22"/>
        </w:rPr>
        <w:t xml:space="preserve">Tables D11-D13 (D14-16, D17-18) are one table spread over </w:t>
      </w:r>
      <w:r w:rsidR="00FD4CDE">
        <w:rPr>
          <w:rFonts w:ascii="Times New Roman" w:hAnsi="Times New Roman" w:cs="Times New Roman" w:hint="eastAsia"/>
          <w:sz w:val="22"/>
        </w:rPr>
        <w:t>multiple</w:t>
      </w:r>
      <w:r w:rsidR="00575FB9">
        <w:rPr>
          <w:rFonts w:ascii="Times New Roman" w:hAnsi="Times New Roman" w:cs="Times New Roman" w:hint="eastAsia"/>
          <w:sz w:val="22"/>
        </w:rPr>
        <w:t xml:space="preserve"> </w:t>
      </w:r>
      <w:r>
        <w:rPr>
          <w:rFonts w:ascii="Times New Roman" w:hAnsi="Times New Roman" w:cs="Times New Roman" w:hint="eastAsia"/>
          <w:sz w:val="22"/>
        </w:rPr>
        <w:t>pages. We should use only one table number for each table. Therefore, instead of 18 tables in Appendix Section D, we actually have 13 tables.</w:t>
      </w:r>
    </w:p>
    <w:p w:rsidR="00F91ABA" w:rsidRDefault="00F91ABA" w:rsidP="001B50D4">
      <w:pPr>
        <w:ind w:leftChars="300" w:left="630"/>
        <w:rPr>
          <w:rFonts w:ascii="Times New Roman" w:hAnsi="Times New Roman" w:cs="Times New Roman"/>
          <w:sz w:val="22"/>
        </w:rPr>
      </w:pPr>
    </w:p>
    <w:p w:rsidR="001B50D4" w:rsidRDefault="001B50D4" w:rsidP="001B50D4">
      <w:pPr>
        <w:rPr>
          <w:rFonts w:ascii="Times New Roman" w:hAnsi="Times New Roman" w:cs="Times New Roman"/>
          <w:sz w:val="22"/>
        </w:rPr>
      </w:pPr>
      <w:r>
        <w:rPr>
          <w:rFonts w:ascii="Times New Roman" w:hAnsi="Times New Roman" w:cs="Times New Roman" w:hint="eastAsia"/>
          <w:sz w:val="22"/>
        </w:rPr>
        <w:t>p.</w:t>
      </w:r>
      <w:r w:rsidR="004E3DD3">
        <w:rPr>
          <w:rFonts w:ascii="Times New Roman" w:hAnsi="Times New Roman" w:cs="Times New Roman" w:hint="eastAsia"/>
          <w:sz w:val="22"/>
        </w:rPr>
        <w:t>58</w:t>
      </w:r>
      <w:r>
        <w:rPr>
          <w:rFonts w:ascii="Times New Roman" w:hAnsi="Times New Roman" w:cs="Times New Roman" w:hint="eastAsia"/>
          <w:sz w:val="22"/>
        </w:rPr>
        <w:t xml:space="preserve">, </w:t>
      </w:r>
      <w:r w:rsidR="004E3DD3">
        <w:rPr>
          <w:rFonts w:ascii="Times New Roman" w:hAnsi="Times New Roman" w:cs="Times New Roman" w:hint="eastAsia"/>
          <w:sz w:val="22"/>
        </w:rPr>
        <w:t>Figure D1</w:t>
      </w:r>
    </w:p>
    <w:p w:rsidR="001B50D4" w:rsidRPr="00567EBD" w:rsidRDefault="004E3DD3" w:rsidP="001B50D4">
      <w:pPr>
        <w:ind w:leftChars="300" w:left="630"/>
        <w:rPr>
          <w:rFonts w:ascii="Times New Roman" w:hAnsi="Times New Roman" w:cs="Times New Roman"/>
          <w:sz w:val="22"/>
        </w:rPr>
      </w:pPr>
      <w:r>
        <w:rPr>
          <w:rFonts w:ascii="Times New Roman" w:hAnsi="Times New Roman" w:cs="Times New Roman" w:hint="eastAsia"/>
          <w:sz w:val="22"/>
        </w:rPr>
        <w:t xml:space="preserve">This should be deleted </w:t>
      </w:r>
      <w:r w:rsidR="001554AD">
        <w:rPr>
          <w:rFonts w:ascii="Times New Roman" w:hAnsi="Times New Roman" w:cs="Times New Roman" w:hint="eastAsia"/>
          <w:sz w:val="22"/>
        </w:rPr>
        <w:t xml:space="preserve">because </w:t>
      </w:r>
      <w:r>
        <w:rPr>
          <w:rFonts w:ascii="Times New Roman" w:hAnsi="Times New Roman" w:cs="Times New Roman" w:hint="eastAsia"/>
          <w:sz w:val="22"/>
        </w:rPr>
        <w:t>we do not discuss it</w:t>
      </w:r>
      <w:r w:rsidR="001554AD">
        <w:rPr>
          <w:rFonts w:ascii="Times New Roman" w:hAnsi="Times New Roman" w:cs="Times New Roman" w:hint="eastAsia"/>
          <w:sz w:val="22"/>
        </w:rPr>
        <w:t xml:space="preserve"> in the paper</w:t>
      </w:r>
      <w:r>
        <w:rPr>
          <w:rFonts w:ascii="Times New Roman" w:hAnsi="Times New Roman" w:cs="Times New Roman" w:hint="eastAsia"/>
          <w:sz w:val="22"/>
        </w:rPr>
        <w:t>. In any case, the patterns shown in NarrowNetAssets and NetAssets are qualitatively very similar.</w:t>
      </w:r>
    </w:p>
    <w:p w:rsidR="001B50D4" w:rsidRDefault="001B50D4" w:rsidP="001B50D4">
      <w:pPr>
        <w:rPr>
          <w:rFonts w:ascii="Times New Roman" w:hAnsi="Times New Roman" w:cs="Times New Roman"/>
          <w:sz w:val="22"/>
        </w:rPr>
      </w:pPr>
    </w:p>
    <w:sectPr w:rsidR="001B50D4" w:rsidSect="00FD4CDE">
      <w:footerReference w:type="default" r:id="rId9"/>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F5B" w:rsidRDefault="00D46F5B" w:rsidP="00A21C87">
      <w:r>
        <w:separator/>
      </w:r>
    </w:p>
  </w:endnote>
  <w:endnote w:type="continuationSeparator" w:id="0">
    <w:p w:rsidR="00D46F5B" w:rsidRDefault="00D46F5B" w:rsidP="00A2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214650"/>
      <w:docPartObj>
        <w:docPartGallery w:val="Page Numbers (Bottom of Page)"/>
        <w:docPartUnique/>
      </w:docPartObj>
    </w:sdtPr>
    <w:sdtEndPr/>
    <w:sdtContent>
      <w:p w:rsidR="00FD4CDE" w:rsidRDefault="00FD4CDE">
        <w:pPr>
          <w:pStyle w:val="af5"/>
          <w:jc w:val="center"/>
        </w:pPr>
        <w:r>
          <w:fldChar w:fldCharType="begin"/>
        </w:r>
        <w:r>
          <w:instrText>PAGE   \* MERGEFORMAT</w:instrText>
        </w:r>
        <w:r>
          <w:fldChar w:fldCharType="separate"/>
        </w:r>
        <w:r w:rsidR="00500BAB" w:rsidRPr="00500BAB">
          <w:rPr>
            <w:noProof/>
            <w:lang w:val="ja-JP"/>
          </w:rPr>
          <w:t>10</w:t>
        </w:r>
        <w:r>
          <w:fldChar w:fldCharType="end"/>
        </w:r>
      </w:p>
    </w:sdtContent>
  </w:sdt>
  <w:p w:rsidR="00567EBD" w:rsidRDefault="00567EBD">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F5B" w:rsidRDefault="00D46F5B" w:rsidP="00A21C87">
      <w:r>
        <w:separator/>
      </w:r>
    </w:p>
  </w:footnote>
  <w:footnote w:type="continuationSeparator" w:id="0">
    <w:p w:rsidR="00D46F5B" w:rsidRDefault="00D46F5B" w:rsidP="00A21C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4391"/>
    <w:multiLevelType w:val="hybridMultilevel"/>
    <w:tmpl w:val="62A4A4D4"/>
    <w:lvl w:ilvl="0" w:tplc="7C729B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69E5E02"/>
    <w:multiLevelType w:val="hybridMultilevel"/>
    <w:tmpl w:val="D974F13A"/>
    <w:lvl w:ilvl="0" w:tplc="5630DA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9311D2E"/>
    <w:multiLevelType w:val="hybridMultilevel"/>
    <w:tmpl w:val="BB58D664"/>
    <w:lvl w:ilvl="0" w:tplc="5D18CD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0A63EB4"/>
    <w:multiLevelType w:val="hybridMultilevel"/>
    <w:tmpl w:val="4ABA5626"/>
    <w:lvl w:ilvl="0" w:tplc="AAC60B1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78459BD"/>
    <w:multiLevelType w:val="hybridMultilevel"/>
    <w:tmpl w:val="A98E4FAA"/>
    <w:lvl w:ilvl="0" w:tplc="5992B4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9C2624B"/>
    <w:multiLevelType w:val="hybridMultilevel"/>
    <w:tmpl w:val="16A293AA"/>
    <w:lvl w:ilvl="0" w:tplc="C868B75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87"/>
    <w:rsid w:val="00011AFF"/>
    <w:rsid w:val="00014086"/>
    <w:rsid w:val="00016929"/>
    <w:rsid w:val="00020A64"/>
    <w:rsid w:val="00021F09"/>
    <w:rsid w:val="00033FFF"/>
    <w:rsid w:val="0003458F"/>
    <w:rsid w:val="00036BBA"/>
    <w:rsid w:val="00040ACF"/>
    <w:rsid w:val="00045955"/>
    <w:rsid w:val="000600EE"/>
    <w:rsid w:val="0006113E"/>
    <w:rsid w:val="00062A49"/>
    <w:rsid w:val="00062CEC"/>
    <w:rsid w:val="0006464C"/>
    <w:rsid w:val="00067B21"/>
    <w:rsid w:val="00073957"/>
    <w:rsid w:val="00082121"/>
    <w:rsid w:val="00084E72"/>
    <w:rsid w:val="000850A4"/>
    <w:rsid w:val="000878E0"/>
    <w:rsid w:val="000945B4"/>
    <w:rsid w:val="000957ED"/>
    <w:rsid w:val="000970AB"/>
    <w:rsid w:val="000A0AEE"/>
    <w:rsid w:val="000B0331"/>
    <w:rsid w:val="000B6437"/>
    <w:rsid w:val="000C0AE2"/>
    <w:rsid w:val="000D4B15"/>
    <w:rsid w:val="000E2CAC"/>
    <w:rsid w:val="000E6A98"/>
    <w:rsid w:val="000E7023"/>
    <w:rsid w:val="000F264A"/>
    <w:rsid w:val="000F3D19"/>
    <w:rsid w:val="000F5EA0"/>
    <w:rsid w:val="00107DCA"/>
    <w:rsid w:val="00111333"/>
    <w:rsid w:val="001146E0"/>
    <w:rsid w:val="00124444"/>
    <w:rsid w:val="00124E78"/>
    <w:rsid w:val="00135B3E"/>
    <w:rsid w:val="00137161"/>
    <w:rsid w:val="00150D1D"/>
    <w:rsid w:val="001554AD"/>
    <w:rsid w:val="00161C7E"/>
    <w:rsid w:val="00162272"/>
    <w:rsid w:val="00165D61"/>
    <w:rsid w:val="00175AC6"/>
    <w:rsid w:val="00177301"/>
    <w:rsid w:val="00180DDB"/>
    <w:rsid w:val="00194128"/>
    <w:rsid w:val="00196498"/>
    <w:rsid w:val="001A3588"/>
    <w:rsid w:val="001B50D4"/>
    <w:rsid w:val="001C4E05"/>
    <w:rsid w:val="001E6C79"/>
    <w:rsid w:val="00213BC9"/>
    <w:rsid w:val="00216C28"/>
    <w:rsid w:val="002263CC"/>
    <w:rsid w:val="00231119"/>
    <w:rsid w:val="002317E3"/>
    <w:rsid w:val="002323E4"/>
    <w:rsid w:val="00232843"/>
    <w:rsid w:val="002362EF"/>
    <w:rsid w:val="002432B1"/>
    <w:rsid w:val="002449AD"/>
    <w:rsid w:val="002533FE"/>
    <w:rsid w:val="00253BD3"/>
    <w:rsid w:val="00256D63"/>
    <w:rsid w:val="00263574"/>
    <w:rsid w:val="00266759"/>
    <w:rsid w:val="002744AE"/>
    <w:rsid w:val="00292E18"/>
    <w:rsid w:val="0029570F"/>
    <w:rsid w:val="002A24A8"/>
    <w:rsid w:val="002B21F1"/>
    <w:rsid w:val="002B2DE1"/>
    <w:rsid w:val="002B640E"/>
    <w:rsid w:val="002B6E9B"/>
    <w:rsid w:val="002B7C8C"/>
    <w:rsid w:val="002C58BE"/>
    <w:rsid w:val="002C770C"/>
    <w:rsid w:val="002D3D6F"/>
    <w:rsid w:val="002D6D12"/>
    <w:rsid w:val="002D70CF"/>
    <w:rsid w:val="002F098A"/>
    <w:rsid w:val="00301D79"/>
    <w:rsid w:val="00302F37"/>
    <w:rsid w:val="00305741"/>
    <w:rsid w:val="00307AF7"/>
    <w:rsid w:val="00317F01"/>
    <w:rsid w:val="0032205A"/>
    <w:rsid w:val="003264A4"/>
    <w:rsid w:val="00326835"/>
    <w:rsid w:val="0034098C"/>
    <w:rsid w:val="00346979"/>
    <w:rsid w:val="003529BA"/>
    <w:rsid w:val="003556B1"/>
    <w:rsid w:val="00365B14"/>
    <w:rsid w:val="0036798F"/>
    <w:rsid w:val="00372BC3"/>
    <w:rsid w:val="00377922"/>
    <w:rsid w:val="00380D68"/>
    <w:rsid w:val="00392069"/>
    <w:rsid w:val="003A7B9D"/>
    <w:rsid w:val="003B300C"/>
    <w:rsid w:val="003C4C61"/>
    <w:rsid w:val="003F1B17"/>
    <w:rsid w:val="003F1BAB"/>
    <w:rsid w:val="003F67E8"/>
    <w:rsid w:val="004011F4"/>
    <w:rsid w:val="004129A8"/>
    <w:rsid w:val="004146C8"/>
    <w:rsid w:val="00414F97"/>
    <w:rsid w:val="00421344"/>
    <w:rsid w:val="004518CC"/>
    <w:rsid w:val="00452EC9"/>
    <w:rsid w:val="00457BFB"/>
    <w:rsid w:val="0047173A"/>
    <w:rsid w:val="00477FFD"/>
    <w:rsid w:val="004803CF"/>
    <w:rsid w:val="00486DD3"/>
    <w:rsid w:val="004B07D4"/>
    <w:rsid w:val="004B609E"/>
    <w:rsid w:val="004C1698"/>
    <w:rsid w:val="004C216B"/>
    <w:rsid w:val="004D267F"/>
    <w:rsid w:val="004E0D88"/>
    <w:rsid w:val="004E3DD3"/>
    <w:rsid w:val="004E4A81"/>
    <w:rsid w:val="004E7690"/>
    <w:rsid w:val="004F1705"/>
    <w:rsid w:val="004F1D90"/>
    <w:rsid w:val="004F3D59"/>
    <w:rsid w:val="004F7A97"/>
    <w:rsid w:val="004F7F73"/>
    <w:rsid w:val="00500BAB"/>
    <w:rsid w:val="00521A61"/>
    <w:rsid w:val="00523F81"/>
    <w:rsid w:val="00525E18"/>
    <w:rsid w:val="005261D2"/>
    <w:rsid w:val="0052659E"/>
    <w:rsid w:val="005357E6"/>
    <w:rsid w:val="0055548D"/>
    <w:rsid w:val="005564A4"/>
    <w:rsid w:val="00567EBD"/>
    <w:rsid w:val="005734E2"/>
    <w:rsid w:val="00575FB9"/>
    <w:rsid w:val="0058379E"/>
    <w:rsid w:val="005837B2"/>
    <w:rsid w:val="005855A3"/>
    <w:rsid w:val="005867CC"/>
    <w:rsid w:val="0059127D"/>
    <w:rsid w:val="0059464B"/>
    <w:rsid w:val="00596070"/>
    <w:rsid w:val="00597CD5"/>
    <w:rsid w:val="005A3C50"/>
    <w:rsid w:val="005A616A"/>
    <w:rsid w:val="005A66A2"/>
    <w:rsid w:val="005B7F2E"/>
    <w:rsid w:val="005C123B"/>
    <w:rsid w:val="005C71BB"/>
    <w:rsid w:val="005D066A"/>
    <w:rsid w:val="005E1ADA"/>
    <w:rsid w:val="005E27F4"/>
    <w:rsid w:val="005E2D96"/>
    <w:rsid w:val="005E4BF2"/>
    <w:rsid w:val="005F29A4"/>
    <w:rsid w:val="005F4D89"/>
    <w:rsid w:val="00600317"/>
    <w:rsid w:val="00601197"/>
    <w:rsid w:val="0061127E"/>
    <w:rsid w:val="00614A23"/>
    <w:rsid w:val="00617DA7"/>
    <w:rsid w:val="006235A8"/>
    <w:rsid w:val="00641618"/>
    <w:rsid w:val="006428BA"/>
    <w:rsid w:val="0064776B"/>
    <w:rsid w:val="00652C22"/>
    <w:rsid w:val="006552E1"/>
    <w:rsid w:val="00693D42"/>
    <w:rsid w:val="006952C7"/>
    <w:rsid w:val="00696D74"/>
    <w:rsid w:val="00697FBF"/>
    <w:rsid w:val="006A21FA"/>
    <w:rsid w:val="006A2FA4"/>
    <w:rsid w:val="006A4A8B"/>
    <w:rsid w:val="006A5855"/>
    <w:rsid w:val="006A7F48"/>
    <w:rsid w:val="006C22B8"/>
    <w:rsid w:val="006D2233"/>
    <w:rsid w:val="006D614E"/>
    <w:rsid w:val="006E05F4"/>
    <w:rsid w:val="006E1D59"/>
    <w:rsid w:val="006F5F59"/>
    <w:rsid w:val="00704DAF"/>
    <w:rsid w:val="007201A6"/>
    <w:rsid w:val="007210AB"/>
    <w:rsid w:val="00734AA6"/>
    <w:rsid w:val="007616EF"/>
    <w:rsid w:val="00767B93"/>
    <w:rsid w:val="00771694"/>
    <w:rsid w:val="00772014"/>
    <w:rsid w:val="007722E7"/>
    <w:rsid w:val="007723BA"/>
    <w:rsid w:val="00776DEE"/>
    <w:rsid w:val="00784F92"/>
    <w:rsid w:val="007A32A7"/>
    <w:rsid w:val="007A35DF"/>
    <w:rsid w:val="007B67EA"/>
    <w:rsid w:val="007B6D1D"/>
    <w:rsid w:val="007B7951"/>
    <w:rsid w:val="007C0797"/>
    <w:rsid w:val="007C3E69"/>
    <w:rsid w:val="007C5D12"/>
    <w:rsid w:val="007C657A"/>
    <w:rsid w:val="007C7065"/>
    <w:rsid w:val="007D26D1"/>
    <w:rsid w:val="007D3ADE"/>
    <w:rsid w:val="007D5881"/>
    <w:rsid w:val="007E1F1C"/>
    <w:rsid w:val="007E34C4"/>
    <w:rsid w:val="007F3D3E"/>
    <w:rsid w:val="007F71D8"/>
    <w:rsid w:val="00803F66"/>
    <w:rsid w:val="008042E0"/>
    <w:rsid w:val="008065B3"/>
    <w:rsid w:val="008067CB"/>
    <w:rsid w:val="00810190"/>
    <w:rsid w:val="008156A4"/>
    <w:rsid w:val="008166E4"/>
    <w:rsid w:val="008271BE"/>
    <w:rsid w:val="008274F2"/>
    <w:rsid w:val="00843B55"/>
    <w:rsid w:val="00847D92"/>
    <w:rsid w:val="008550F2"/>
    <w:rsid w:val="00860CB0"/>
    <w:rsid w:val="008723BE"/>
    <w:rsid w:val="008725D7"/>
    <w:rsid w:val="00874A88"/>
    <w:rsid w:val="008A352D"/>
    <w:rsid w:val="008A58EE"/>
    <w:rsid w:val="008B1E72"/>
    <w:rsid w:val="008B35E9"/>
    <w:rsid w:val="008B494D"/>
    <w:rsid w:val="008B793D"/>
    <w:rsid w:val="008D2657"/>
    <w:rsid w:val="008D542C"/>
    <w:rsid w:val="008E20A1"/>
    <w:rsid w:val="008E2478"/>
    <w:rsid w:val="008E539D"/>
    <w:rsid w:val="008E6DC8"/>
    <w:rsid w:val="00902C02"/>
    <w:rsid w:val="00902E99"/>
    <w:rsid w:val="00916933"/>
    <w:rsid w:val="00925E31"/>
    <w:rsid w:val="00930289"/>
    <w:rsid w:val="00930B15"/>
    <w:rsid w:val="009358B0"/>
    <w:rsid w:val="00935A37"/>
    <w:rsid w:val="00936EED"/>
    <w:rsid w:val="009417AF"/>
    <w:rsid w:val="00943E52"/>
    <w:rsid w:val="00944D99"/>
    <w:rsid w:val="00947025"/>
    <w:rsid w:val="00947C24"/>
    <w:rsid w:val="00950D44"/>
    <w:rsid w:val="0095137A"/>
    <w:rsid w:val="00973BAA"/>
    <w:rsid w:val="00994C85"/>
    <w:rsid w:val="00997202"/>
    <w:rsid w:val="009A3462"/>
    <w:rsid w:val="009B7A96"/>
    <w:rsid w:val="009C0536"/>
    <w:rsid w:val="009C24C7"/>
    <w:rsid w:val="009D06B9"/>
    <w:rsid w:val="009D268A"/>
    <w:rsid w:val="009D3A94"/>
    <w:rsid w:val="009D588C"/>
    <w:rsid w:val="009D6713"/>
    <w:rsid w:val="009E2E61"/>
    <w:rsid w:val="009E4826"/>
    <w:rsid w:val="009E7175"/>
    <w:rsid w:val="009F0429"/>
    <w:rsid w:val="009F14A9"/>
    <w:rsid w:val="00A00187"/>
    <w:rsid w:val="00A04D94"/>
    <w:rsid w:val="00A065D6"/>
    <w:rsid w:val="00A146CC"/>
    <w:rsid w:val="00A21C87"/>
    <w:rsid w:val="00A22D01"/>
    <w:rsid w:val="00A26230"/>
    <w:rsid w:val="00A32B0B"/>
    <w:rsid w:val="00A401B5"/>
    <w:rsid w:val="00A41DDE"/>
    <w:rsid w:val="00A46D1F"/>
    <w:rsid w:val="00A47960"/>
    <w:rsid w:val="00A50849"/>
    <w:rsid w:val="00A62244"/>
    <w:rsid w:val="00A64CB0"/>
    <w:rsid w:val="00A666FB"/>
    <w:rsid w:val="00A732A7"/>
    <w:rsid w:val="00A8486B"/>
    <w:rsid w:val="00A860B7"/>
    <w:rsid w:val="00AA2C81"/>
    <w:rsid w:val="00AA305B"/>
    <w:rsid w:val="00AE6FA0"/>
    <w:rsid w:val="00AF3C1E"/>
    <w:rsid w:val="00AF7AB7"/>
    <w:rsid w:val="00B00566"/>
    <w:rsid w:val="00B10583"/>
    <w:rsid w:val="00B2064E"/>
    <w:rsid w:val="00B31088"/>
    <w:rsid w:val="00B319C9"/>
    <w:rsid w:val="00B34C53"/>
    <w:rsid w:val="00B457A6"/>
    <w:rsid w:val="00B5384E"/>
    <w:rsid w:val="00B5638E"/>
    <w:rsid w:val="00B622D7"/>
    <w:rsid w:val="00B66F95"/>
    <w:rsid w:val="00B800DF"/>
    <w:rsid w:val="00B825D7"/>
    <w:rsid w:val="00B95F1D"/>
    <w:rsid w:val="00BA1CE7"/>
    <w:rsid w:val="00BA7DB8"/>
    <w:rsid w:val="00BB146D"/>
    <w:rsid w:val="00BB6CC4"/>
    <w:rsid w:val="00BC4BD4"/>
    <w:rsid w:val="00BD69C4"/>
    <w:rsid w:val="00BD6D18"/>
    <w:rsid w:val="00BE39C7"/>
    <w:rsid w:val="00BE3A1F"/>
    <w:rsid w:val="00C01A3E"/>
    <w:rsid w:val="00C04F4B"/>
    <w:rsid w:val="00C20D9E"/>
    <w:rsid w:val="00C24864"/>
    <w:rsid w:val="00C27F93"/>
    <w:rsid w:val="00C35A85"/>
    <w:rsid w:val="00C4227A"/>
    <w:rsid w:val="00C47C8D"/>
    <w:rsid w:val="00C55B36"/>
    <w:rsid w:val="00C60A51"/>
    <w:rsid w:val="00C63A7E"/>
    <w:rsid w:val="00CA071D"/>
    <w:rsid w:val="00CA137F"/>
    <w:rsid w:val="00CA24EC"/>
    <w:rsid w:val="00CA3F21"/>
    <w:rsid w:val="00CA6E39"/>
    <w:rsid w:val="00CA7869"/>
    <w:rsid w:val="00CB5731"/>
    <w:rsid w:val="00CC173C"/>
    <w:rsid w:val="00CC426D"/>
    <w:rsid w:val="00CC4E9E"/>
    <w:rsid w:val="00CC639E"/>
    <w:rsid w:val="00CD1056"/>
    <w:rsid w:val="00CD3311"/>
    <w:rsid w:val="00CF68B2"/>
    <w:rsid w:val="00D003E3"/>
    <w:rsid w:val="00D1726A"/>
    <w:rsid w:val="00D342D6"/>
    <w:rsid w:val="00D408F9"/>
    <w:rsid w:val="00D40BB3"/>
    <w:rsid w:val="00D456AC"/>
    <w:rsid w:val="00D45D7F"/>
    <w:rsid w:val="00D46F5B"/>
    <w:rsid w:val="00D47A42"/>
    <w:rsid w:val="00D515F1"/>
    <w:rsid w:val="00D51FA1"/>
    <w:rsid w:val="00D54C5D"/>
    <w:rsid w:val="00D60640"/>
    <w:rsid w:val="00D70FE4"/>
    <w:rsid w:val="00D75A6A"/>
    <w:rsid w:val="00D77019"/>
    <w:rsid w:val="00D93AF9"/>
    <w:rsid w:val="00D94E10"/>
    <w:rsid w:val="00DA3B78"/>
    <w:rsid w:val="00DA7B01"/>
    <w:rsid w:val="00DB0666"/>
    <w:rsid w:val="00DB29A3"/>
    <w:rsid w:val="00DB3946"/>
    <w:rsid w:val="00DB3A55"/>
    <w:rsid w:val="00DB4008"/>
    <w:rsid w:val="00DB5739"/>
    <w:rsid w:val="00DB697F"/>
    <w:rsid w:val="00DC69DE"/>
    <w:rsid w:val="00DD3732"/>
    <w:rsid w:val="00DD4C97"/>
    <w:rsid w:val="00DE027D"/>
    <w:rsid w:val="00DE2240"/>
    <w:rsid w:val="00DE2A98"/>
    <w:rsid w:val="00DF64F3"/>
    <w:rsid w:val="00DF68AD"/>
    <w:rsid w:val="00DF776C"/>
    <w:rsid w:val="00E011FF"/>
    <w:rsid w:val="00E01E44"/>
    <w:rsid w:val="00E06206"/>
    <w:rsid w:val="00E12706"/>
    <w:rsid w:val="00E13EEE"/>
    <w:rsid w:val="00E15561"/>
    <w:rsid w:val="00E15963"/>
    <w:rsid w:val="00E1718B"/>
    <w:rsid w:val="00E23F42"/>
    <w:rsid w:val="00E4020D"/>
    <w:rsid w:val="00E51E84"/>
    <w:rsid w:val="00E53E3D"/>
    <w:rsid w:val="00E57193"/>
    <w:rsid w:val="00E57769"/>
    <w:rsid w:val="00E612FF"/>
    <w:rsid w:val="00E63B81"/>
    <w:rsid w:val="00E71FE9"/>
    <w:rsid w:val="00E73D2F"/>
    <w:rsid w:val="00E7458C"/>
    <w:rsid w:val="00E813E0"/>
    <w:rsid w:val="00E81C58"/>
    <w:rsid w:val="00E8291F"/>
    <w:rsid w:val="00E82BE9"/>
    <w:rsid w:val="00EA2ACE"/>
    <w:rsid w:val="00EA50A7"/>
    <w:rsid w:val="00EB35C2"/>
    <w:rsid w:val="00EC2A80"/>
    <w:rsid w:val="00ED70AF"/>
    <w:rsid w:val="00EE0B6E"/>
    <w:rsid w:val="00EE65A5"/>
    <w:rsid w:val="00EE68D1"/>
    <w:rsid w:val="00EF0B7E"/>
    <w:rsid w:val="00F058C8"/>
    <w:rsid w:val="00F060FE"/>
    <w:rsid w:val="00F12C43"/>
    <w:rsid w:val="00F2160B"/>
    <w:rsid w:val="00F41904"/>
    <w:rsid w:val="00F5562F"/>
    <w:rsid w:val="00F6224D"/>
    <w:rsid w:val="00F7260C"/>
    <w:rsid w:val="00F75227"/>
    <w:rsid w:val="00F83C98"/>
    <w:rsid w:val="00F8660F"/>
    <w:rsid w:val="00F91ABA"/>
    <w:rsid w:val="00F9576E"/>
    <w:rsid w:val="00F95A5A"/>
    <w:rsid w:val="00F9740C"/>
    <w:rsid w:val="00FA400B"/>
    <w:rsid w:val="00FB0E41"/>
    <w:rsid w:val="00FB3E3F"/>
    <w:rsid w:val="00FC0F7D"/>
    <w:rsid w:val="00FC5DBE"/>
    <w:rsid w:val="00FC70ED"/>
    <w:rsid w:val="00FD0409"/>
    <w:rsid w:val="00FD4B5B"/>
    <w:rsid w:val="00FD4CDE"/>
    <w:rsid w:val="00FD5E90"/>
    <w:rsid w:val="00FE22A4"/>
    <w:rsid w:val="00FE4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C87"/>
    <w:pPr>
      <w:widowControl w:val="0"/>
      <w:jc w:val="both"/>
    </w:pPr>
  </w:style>
  <w:style w:type="paragraph" w:styleId="3">
    <w:name w:val="heading 3"/>
    <w:basedOn w:val="a"/>
    <w:link w:val="30"/>
    <w:uiPriority w:val="9"/>
    <w:qFormat/>
    <w:rsid w:val="00A21C8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A21C87"/>
    <w:rPr>
      <w:rFonts w:ascii="ＭＳ Ｐゴシック" w:eastAsia="ＭＳ Ｐゴシック" w:hAnsi="ＭＳ Ｐゴシック" w:cs="ＭＳ Ｐゴシック"/>
      <w:b/>
      <w:bCs/>
      <w:kern w:val="0"/>
      <w:sz w:val="27"/>
      <w:szCs w:val="27"/>
    </w:rPr>
  </w:style>
  <w:style w:type="paragraph" w:styleId="a3">
    <w:name w:val="footnote text"/>
    <w:basedOn w:val="a"/>
    <w:link w:val="a4"/>
    <w:uiPriority w:val="99"/>
    <w:semiHidden/>
    <w:unhideWhenUsed/>
    <w:rsid w:val="00A21C87"/>
    <w:pPr>
      <w:snapToGrid w:val="0"/>
      <w:jc w:val="left"/>
    </w:pPr>
  </w:style>
  <w:style w:type="character" w:customStyle="1" w:styleId="a4">
    <w:name w:val="脚注文字列 (文字)"/>
    <w:basedOn w:val="a0"/>
    <w:link w:val="a3"/>
    <w:uiPriority w:val="99"/>
    <w:semiHidden/>
    <w:rsid w:val="00A21C87"/>
  </w:style>
  <w:style w:type="character" w:styleId="a5">
    <w:name w:val="footnote reference"/>
    <w:basedOn w:val="a0"/>
    <w:uiPriority w:val="99"/>
    <w:semiHidden/>
    <w:unhideWhenUsed/>
    <w:rsid w:val="00A21C87"/>
    <w:rPr>
      <w:vertAlign w:val="superscript"/>
    </w:rPr>
  </w:style>
  <w:style w:type="paragraph" w:styleId="a6">
    <w:name w:val="List Paragraph"/>
    <w:basedOn w:val="a"/>
    <w:uiPriority w:val="34"/>
    <w:qFormat/>
    <w:rsid w:val="00A21C87"/>
    <w:pPr>
      <w:ind w:leftChars="400" w:left="840"/>
    </w:pPr>
  </w:style>
  <w:style w:type="paragraph" w:styleId="a7">
    <w:name w:val="annotation text"/>
    <w:basedOn w:val="a"/>
    <w:link w:val="a8"/>
    <w:uiPriority w:val="99"/>
    <w:unhideWhenUsed/>
    <w:rsid w:val="00A21C87"/>
    <w:pPr>
      <w:jc w:val="left"/>
    </w:pPr>
  </w:style>
  <w:style w:type="character" w:customStyle="1" w:styleId="a8">
    <w:name w:val="コメント文字列 (文字)"/>
    <w:basedOn w:val="a0"/>
    <w:link w:val="a7"/>
    <w:uiPriority w:val="99"/>
    <w:rsid w:val="00A21C87"/>
  </w:style>
  <w:style w:type="paragraph" w:styleId="a9">
    <w:name w:val="Balloon Text"/>
    <w:basedOn w:val="a"/>
    <w:link w:val="aa"/>
    <w:uiPriority w:val="99"/>
    <w:semiHidden/>
    <w:unhideWhenUsed/>
    <w:rsid w:val="00A21C87"/>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21C87"/>
    <w:rPr>
      <w:rFonts w:asciiTheme="majorHAnsi" w:eastAsiaTheme="majorEastAsia" w:hAnsiTheme="majorHAnsi" w:cstheme="majorBidi"/>
      <w:sz w:val="18"/>
      <w:szCs w:val="18"/>
    </w:rPr>
  </w:style>
  <w:style w:type="character" w:customStyle="1" w:styleId="ab">
    <w:name w:val="コメント内容 (文字)"/>
    <w:basedOn w:val="a8"/>
    <w:link w:val="ac"/>
    <w:uiPriority w:val="99"/>
    <w:semiHidden/>
    <w:rsid w:val="00A21C87"/>
    <w:rPr>
      <w:b/>
      <w:bCs/>
    </w:rPr>
  </w:style>
  <w:style w:type="paragraph" w:styleId="ac">
    <w:name w:val="annotation subject"/>
    <w:basedOn w:val="a7"/>
    <w:next w:val="a7"/>
    <w:link w:val="ab"/>
    <w:uiPriority w:val="99"/>
    <w:semiHidden/>
    <w:unhideWhenUsed/>
    <w:rsid w:val="00A21C87"/>
    <w:rPr>
      <w:b/>
      <w:bCs/>
    </w:rPr>
  </w:style>
  <w:style w:type="character" w:customStyle="1" w:styleId="ad">
    <w:name w:val="文末脚注文字列 (文字)"/>
    <w:basedOn w:val="a0"/>
    <w:link w:val="ae"/>
    <w:uiPriority w:val="99"/>
    <w:semiHidden/>
    <w:rsid w:val="00A21C87"/>
  </w:style>
  <w:style w:type="paragraph" w:styleId="ae">
    <w:name w:val="endnote text"/>
    <w:basedOn w:val="a"/>
    <w:link w:val="ad"/>
    <w:uiPriority w:val="99"/>
    <w:semiHidden/>
    <w:unhideWhenUsed/>
    <w:rsid w:val="00A21C87"/>
    <w:pPr>
      <w:snapToGrid w:val="0"/>
      <w:jc w:val="left"/>
    </w:pPr>
  </w:style>
  <w:style w:type="character" w:styleId="af">
    <w:name w:val="Hyperlink"/>
    <w:basedOn w:val="a0"/>
    <w:uiPriority w:val="99"/>
    <w:unhideWhenUsed/>
    <w:rsid w:val="00A21C87"/>
    <w:rPr>
      <w:color w:val="0000FF"/>
      <w:u w:val="single"/>
    </w:rPr>
  </w:style>
  <w:style w:type="character" w:styleId="af0">
    <w:name w:val="Emphasis"/>
    <w:basedOn w:val="a0"/>
    <w:uiPriority w:val="20"/>
    <w:qFormat/>
    <w:rsid w:val="00A21C87"/>
    <w:rPr>
      <w:i/>
      <w:iCs/>
    </w:rPr>
  </w:style>
  <w:style w:type="character" w:customStyle="1" w:styleId="apple-converted-space">
    <w:name w:val="apple-converted-space"/>
    <w:basedOn w:val="a0"/>
    <w:rsid w:val="00A21C87"/>
  </w:style>
  <w:style w:type="paragraph" w:styleId="af1">
    <w:name w:val="No Spacing"/>
    <w:link w:val="af2"/>
    <w:uiPriority w:val="1"/>
    <w:qFormat/>
    <w:rsid w:val="00A21C87"/>
    <w:rPr>
      <w:kern w:val="0"/>
      <w:sz w:val="22"/>
    </w:rPr>
  </w:style>
  <w:style w:type="character" w:customStyle="1" w:styleId="af2">
    <w:name w:val="行間詰め (文字)"/>
    <w:basedOn w:val="a0"/>
    <w:link w:val="af1"/>
    <w:uiPriority w:val="1"/>
    <w:rsid w:val="00A21C87"/>
    <w:rPr>
      <w:kern w:val="0"/>
      <w:sz w:val="22"/>
    </w:rPr>
  </w:style>
  <w:style w:type="paragraph" w:styleId="af3">
    <w:name w:val="header"/>
    <w:basedOn w:val="a"/>
    <w:link w:val="af4"/>
    <w:uiPriority w:val="99"/>
    <w:unhideWhenUsed/>
    <w:rsid w:val="00A21C87"/>
    <w:pPr>
      <w:tabs>
        <w:tab w:val="center" w:pos="4252"/>
        <w:tab w:val="right" w:pos="8504"/>
      </w:tabs>
      <w:snapToGrid w:val="0"/>
    </w:pPr>
  </w:style>
  <w:style w:type="character" w:customStyle="1" w:styleId="af4">
    <w:name w:val="ヘッダー (文字)"/>
    <w:basedOn w:val="a0"/>
    <w:link w:val="af3"/>
    <w:uiPriority w:val="99"/>
    <w:rsid w:val="00A21C87"/>
  </w:style>
  <w:style w:type="paragraph" w:styleId="af5">
    <w:name w:val="footer"/>
    <w:basedOn w:val="a"/>
    <w:link w:val="af6"/>
    <w:uiPriority w:val="99"/>
    <w:unhideWhenUsed/>
    <w:rsid w:val="00A21C87"/>
    <w:pPr>
      <w:tabs>
        <w:tab w:val="center" w:pos="4252"/>
        <w:tab w:val="right" w:pos="8504"/>
      </w:tabs>
      <w:snapToGrid w:val="0"/>
    </w:pPr>
  </w:style>
  <w:style w:type="character" w:customStyle="1" w:styleId="af6">
    <w:name w:val="フッター (文字)"/>
    <w:basedOn w:val="a0"/>
    <w:link w:val="af5"/>
    <w:uiPriority w:val="99"/>
    <w:rsid w:val="00A21C87"/>
  </w:style>
  <w:style w:type="paragraph" w:styleId="af7">
    <w:name w:val="Date"/>
    <w:basedOn w:val="a"/>
    <w:next w:val="a"/>
    <w:link w:val="af8"/>
    <w:uiPriority w:val="99"/>
    <w:semiHidden/>
    <w:unhideWhenUsed/>
    <w:rsid w:val="00D47A42"/>
  </w:style>
  <w:style w:type="character" w:customStyle="1" w:styleId="af8">
    <w:name w:val="日付 (文字)"/>
    <w:basedOn w:val="a0"/>
    <w:link w:val="af7"/>
    <w:uiPriority w:val="99"/>
    <w:semiHidden/>
    <w:rsid w:val="00D47A42"/>
  </w:style>
  <w:style w:type="character" w:styleId="af9">
    <w:name w:val="annotation reference"/>
    <w:basedOn w:val="a0"/>
    <w:uiPriority w:val="99"/>
    <w:semiHidden/>
    <w:unhideWhenUsed/>
    <w:rsid w:val="005C71BB"/>
    <w:rPr>
      <w:sz w:val="16"/>
      <w:szCs w:val="16"/>
    </w:rPr>
  </w:style>
  <w:style w:type="paragraph" w:styleId="afa">
    <w:name w:val="Revision"/>
    <w:hidden/>
    <w:uiPriority w:val="99"/>
    <w:semiHidden/>
    <w:rsid w:val="00064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C87"/>
    <w:pPr>
      <w:widowControl w:val="0"/>
      <w:jc w:val="both"/>
    </w:pPr>
  </w:style>
  <w:style w:type="paragraph" w:styleId="3">
    <w:name w:val="heading 3"/>
    <w:basedOn w:val="a"/>
    <w:link w:val="30"/>
    <w:uiPriority w:val="9"/>
    <w:qFormat/>
    <w:rsid w:val="00A21C8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A21C87"/>
    <w:rPr>
      <w:rFonts w:ascii="ＭＳ Ｐゴシック" w:eastAsia="ＭＳ Ｐゴシック" w:hAnsi="ＭＳ Ｐゴシック" w:cs="ＭＳ Ｐゴシック"/>
      <w:b/>
      <w:bCs/>
      <w:kern w:val="0"/>
      <w:sz w:val="27"/>
      <w:szCs w:val="27"/>
    </w:rPr>
  </w:style>
  <w:style w:type="paragraph" w:styleId="a3">
    <w:name w:val="footnote text"/>
    <w:basedOn w:val="a"/>
    <w:link w:val="a4"/>
    <w:uiPriority w:val="99"/>
    <w:semiHidden/>
    <w:unhideWhenUsed/>
    <w:rsid w:val="00A21C87"/>
    <w:pPr>
      <w:snapToGrid w:val="0"/>
      <w:jc w:val="left"/>
    </w:pPr>
  </w:style>
  <w:style w:type="character" w:customStyle="1" w:styleId="a4">
    <w:name w:val="脚注文字列 (文字)"/>
    <w:basedOn w:val="a0"/>
    <w:link w:val="a3"/>
    <w:uiPriority w:val="99"/>
    <w:semiHidden/>
    <w:rsid w:val="00A21C87"/>
  </w:style>
  <w:style w:type="character" w:styleId="a5">
    <w:name w:val="footnote reference"/>
    <w:basedOn w:val="a0"/>
    <w:uiPriority w:val="99"/>
    <w:semiHidden/>
    <w:unhideWhenUsed/>
    <w:rsid w:val="00A21C87"/>
    <w:rPr>
      <w:vertAlign w:val="superscript"/>
    </w:rPr>
  </w:style>
  <w:style w:type="paragraph" w:styleId="a6">
    <w:name w:val="List Paragraph"/>
    <w:basedOn w:val="a"/>
    <w:uiPriority w:val="34"/>
    <w:qFormat/>
    <w:rsid w:val="00A21C87"/>
    <w:pPr>
      <w:ind w:leftChars="400" w:left="840"/>
    </w:pPr>
  </w:style>
  <w:style w:type="paragraph" w:styleId="a7">
    <w:name w:val="annotation text"/>
    <w:basedOn w:val="a"/>
    <w:link w:val="a8"/>
    <w:uiPriority w:val="99"/>
    <w:unhideWhenUsed/>
    <w:rsid w:val="00A21C87"/>
    <w:pPr>
      <w:jc w:val="left"/>
    </w:pPr>
  </w:style>
  <w:style w:type="character" w:customStyle="1" w:styleId="a8">
    <w:name w:val="コメント文字列 (文字)"/>
    <w:basedOn w:val="a0"/>
    <w:link w:val="a7"/>
    <w:uiPriority w:val="99"/>
    <w:rsid w:val="00A21C87"/>
  </w:style>
  <w:style w:type="paragraph" w:styleId="a9">
    <w:name w:val="Balloon Text"/>
    <w:basedOn w:val="a"/>
    <w:link w:val="aa"/>
    <w:uiPriority w:val="99"/>
    <w:semiHidden/>
    <w:unhideWhenUsed/>
    <w:rsid w:val="00A21C87"/>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21C87"/>
    <w:rPr>
      <w:rFonts w:asciiTheme="majorHAnsi" w:eastAsiaTheme="majorEastAsia" w:hAnsiTheme="majorHAnsi" w:cstheme="majorBidi"/>
      <w:sz w:val="18"/>
      <w:szCs w:val="18"/>
    </w:rPr>
  </w:style>
  <w:style w:type="character" w:customStyle="1" w:styleId="ab">
    <w:name w:val="コメント内容 (文字)"/>
    <w:basedOn w:val="a8"/>
    <w:link w:val="ac"/>
    <w:uiPriority w:val="99"/>
    <w:semiHidden/>
    <w:rsid w:val="00A21C87"/>
    <w:rPr>
      <w:b/>
      <w:bCs/>
    </w:rPr>
  </w:style>
  <w:style w:type="paragraph" w:styleId="ac">
    <w:name w:val="annotation subject"/>
    <w:basedOn w:val="a7"/>
    <w:next w:val="a7"/>
    <w:link w:val="ab"/>
    <w:uiPriority w:val="99"/>
    <w:semiHidden/>
    <w:unhideWhenUsed/>
    <w:rsid w:val="00A21C87"/>
    <w:rPr>
      <w:b/>
      <w:bCs/>
    </w:rPr>
  </w:style>
  <w:style w:type="character" w:customStyle="1" w:styleId="ad">
    <w:name w:val="文末脚注文字列 (文字)"/>
    <w:basedOn w:val="a0"/>
    <w:link w:val="ae"/>
    <w:uiPriority w:val="99"/>
    <w:semiHidden/>
    <w:rsid w:val="00A21C87"/>
  </w:style>
  <w:style w:type="paragraph" w:styleId="ae">
    <w:name w:val="endnote text"/>
    <w:basedOn w:val="a"/>
    <w:link w:val="ad"/>
    <w:uiPriority w:val="99"/>
    <w:semiHidden/>
    <w:unhideWhenUsed/>
    <w:rsid w:val="00A21C87"/>
    <w:pPr>
      <w:snapToGrid w:val="0"/>
      <w:jc w:val="left"/>
    </w:pPr>
  </w:style>
  <w:style w:type="character" w:styleId="af">
    <w:name w:val="Hyperlink"/>
    <w:basedOn w:val="a0"/>
    <w:uiPriority w:val="99"/>
    <w:unhideWhenUsed/>
    <w:rsid w:val="00A21C87"/>
    <w:rPr>
      <w:color w:val="0000FF"/>
      <w:u w:val="single"/>
    </w:rPr>
  </w:style>
  <w:style w:type="character" w:styleId="af0">
    <w:name w:val="Emphasis"/>
    <w:basedOn w:val="a0"/>
    <w:uiPriority w:val="20"/>
    <w:qFormat/>
    <w:rsid w:val="00A21C87"/>
    <w:rPr>
      <w:i/>
      <w:iCs/>
    </w:rPr>
  </w:style>
  <w:style w:type="character" w:customStyle="1" w:styleId="apple-converted-space">
    <w:name w:val="apple-converted-space"/>
    <w:basedOn w:val="a0"/>
    <w:rsid w:val="00A21C87"/>
  </w:style>
  <w:style w:type="paragraph" w:styleId="af1">
    <w:name w:val="No Spacing"/>
    <w:link w:val="af2"/>
    <w:uiPriority w:val="1"/>
    <w:qFormat/>
    <w:rsid w:val="00A21C87"/>
    <w:rPr>
      <w:kern w:val="0"/>
      <w:sz w:val="22"/>
    </w:rPr>
  </w:style>
  <w:style w:type="character" w:customStyle="1" w:styleId="af2">
    <w:name w:val="行間詰め (文字)"/>
    <w:basedOn w:val="a0"/>
    <w:link w:val="af1"/>
    <w:uiPriority w:val="1"/>
    <w:rsid w:val="00A21C87"/>
    <w:rPr>
      <w:kern w:val="0"/>
      <w:sz w:val="22"/>
    </w:rPr>
  </w:style>
  <w:style w:type="paragraph" w:styleId="af3">
    <w:name w:val="header"/>
    <w:basedOn w:val="a"/>
    <w:link w:val="af4"/>
    <w:uiPriority w:val="99"/>
    <w:unhideWhenUsed/>
    <w:rsid w:val="00A21C87"/>
    <w:pPr>
      <w:tabs>
        <w:tab w:val="center" w:pos="4252"/>
        <w:tab w:val="right" w:pos="8504"/>
      </w:tabs>
      <w:snapToGrid w:val="0"/>
    </w:pPr>
  </w:style>
  <w:style w:type="character" w:customStyle="1" w:styleId="af4">
    <w:name w:val="ヘッダー (文字)"/>
    <w:basedOn w:val="a0"/>
    <w:link w:val="af3"/>
    <w:uiPriority w:val="99"/>
    <w:rsid w:val="00A21C87"/>
  </w:style>
  <w:style w:type="paragraph" w:styleId="af5">
    <w:name w:val="footer"/>
    <w:basedOn w:val="a"/>
    <w:link w:val="af6"/>
    <w:uiPriority w:val="99"/>
    <w:unhideWhenUsed/>
    <w:rsid w:val="00A21C87"/>
    <w:pPr>
      <w:tabs>
        <w:tab w:val="center" w:pos="4252"/>
        <w:tab w:val="right" w:pos="8504"/>
      </w:tabs>
      <w:snapToGrid w:val="0"/>
    </w:pPr>
  </w:style>
  <w:style w:type="character" w:customStyle="1" w:styleId="af6">
    <w:name w:val="フッター (文字)"/>
    <w:basedOn w:val="a0"/>
    <w:link w:val="af5"/>
    <w:uiPriority w:val="99"/>
    <w:rsid w:val="00A21C87"/>
  </w:style>
  <w:style w:type="paragraph" w:styleId="af7">
    <w:name w:val="Date"/>
    <w:basedOn w:val="a"/>
    <w:next w:val="a"/>
    <w:link w:val="af8"/>
    <w:uiPriority w:val="99"/>
    <w:semiHidden/>
    <w:unhideWhenUsed/>
    <w:rsid w:val="00D47A42"/>
  </w:style>
  <w:style w:type="character" w:customStyle="1" w:styleId="af8">
    <w:name w:val="日付 (文字)"/>
    <w:basedOn w:val="a0"/>
    <w:link w:val="af7"/>
    <w:uiPriority w:val="99"/>
    <w:semiHidden/>
    <w:rsid w:val="00D47A42"/>
  </w:style>
  <w:style w:type="character" w:styleId="af9">
    <w:name w:val="annotation reference"/>
    <w:basedOn w:val="a0"/>
    <w:uiPriority w:val="99"/>
    <w:semiHidden/>
    <w:unhideWhenUsed/>
    <w:rsid w:val="005C71BB"/>
    <w:rPr>
      <w:sz w:val="16"/>
      <w:szCs w:val="16"/>
    </w:rPr>
  </w:style>
  <w:style w:type="paragraph" w:styleId="afa">
    <w:name w:val="Revision"/>
    <w:hidden/>
    <w:uiPriority w:val="99"/>
    <w:semiHidden/>
    <w:rsid w:val="0006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983439">
      <w:bodyDiv w:val="1"/>
      <w:marLeft w:val="0"/>
      <w:marRight w:val="0"/>
      <w:marTop w:val="0"/>
      <w:marBottom w:val="0"/>
      <w:divBdr>
        <w:top w:val="none" w:sz="0" w:space="0" w:color="auto"/>
        <w:left w:val="none" w:sz="0" w:space="0" w:color="auto"/>
        <w:bottom w:val="none" w:sz="0" w:space="0" w:color="auto"/>
        <w:right w:val="none" w:sz="0" w:space="0" w:color="auto"/>
      </w:divBdr>
    </w:div>
    <w:div w:id="1343119186">
      <w:bodyDiv w:val="1"/>
      <w:marLeft w:val="0"/>
      <w:marRight w:val="0"/>
      <w:marTop w:val="0"/>
      <w:marBottom w:val="0"/>
      <w:divBdr>
        <w:top w:val="none" w:sz="0" w:space="0" w:color="auto"/>
        <w:left w:val="none" w:sz="0" w:space="0" w:color="auto"/>
        <w:bottom w:val="none" w:sz="0" w:space="0" w:color="auto"/>
        <w:right w:val="none" w:sz="0" w:space="0" w:color="auto"/>
      </w:divBdr>
    </w:div>
    <w:div w:id="1828592410">
      <w:bodyDiv w:val="1"/>
      <w:marLeft w:val="0"/>
      <w:marRight w:val="0"/>
      <w:marTop w:val="0"/>
      <w:marBottom w:val="0"/>
      <w:divBdr>
        <w:top w:val="none" w:sz="0" w:space="0" w:color="auto"/>
        <w:left w:val="none" w:sz="0" w:space="0" w:color="auto"/>
        <w:bottom w:val="none" w:sz="0" w:space="0" w:color="auto"/>
        <w:right w:val="none" w:sz="0" w:space="0" w:color="auto"/>
      </w:divBdr>
    </w:div>
    <w:div w:id="20852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14458F5-1C0E-4BBE-91FD-87310679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4017</Words>
  <Characters>22898</Characters>
  <Application>Microsoft Office Word</Application>
  <DocSecurity>0</DocSecurity>
  <Lines>190</Lines>
  <Paragraphs>53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26862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2020-11-03T02:12:00Z</dcterms:created>
  <dcterms:modified xsi:type="dcterms:W3CDTF">2020-11-04T08:05:00Z</dcterms:modified>
</cp:coreProperties>
</file>